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515AE" w14:textId="77777777" w:rsidR="00FF6F3A" w:rsidRPr="00AB6814" w:rsidRDefault="00FF6F3A" w:rsidP="00FF6F3A">
      <w:pPr>
        <w:pStyle w:val="ListParagraph"/>
        <w:numPr>
          <w:ilvl w:val="0"/>
          <w:numId w:val="1"/>
        </w:numPr>
        <w:rPr>
          <w:color w:val="000000" w:themeColor="text1"/>
        </w:rPr>
      </w:pPr>
      <w:r w:rsidRPr="00AB6814">
        <w:rPr>
          <w:color w:val="000000" w:themeColor="text1"/>
        </w:rPr>
        <w:t>Abstract</w:t>
      </w:r>
    </w:p>
    <w:p w14:paraId="7A1D8535" w14:textId="263A287E" w:rsidR="00FF6F3A" w:rsidRDefault="00FF6F3A" w:rsidP="00FF6F3A">
      <w:pPr>
        <w:pStyle w:val="ListParagraph"/>
        <w:numPr>
          <w:ilvl w:val="0"/>
          <w:numId w:val="1"/>
        </w:numPr>
        <w:rPr>
          <w:color w:val="000000" w:themeColor="text1"/>
        </w:rPr>
      </w:pPr>
      <w:r w:rsidRPr="00AB6814">
        <w:rPr>
          <w:color w:val="000000" w:themeColor="text1"/>
        </w:rPr>
        <w:t>Introduction</w:t>
      </w:r>
    </w:p>
    <w:p w14:paraId="20303EF8" w14:textId="0691889E" w:rsidR="00B209BC" w:rsidRDefault="00687272" w:rsidP="00B209BC">
      <w:pPr>
        <w:pStyle w:val="ListParagraph"/>
        <w:numPr>
          <w:ilvl w:val="1"/>
          <w:numId w:val="1"/>
        </w:numPr>
        <w:rPr>
          <w:color w:val="000000" w:themeColor="text1"/>
        </w:rPr>
      </w:pPr>
      <w:r>
        <w:rPr>
          <w:color w:val="000000" w:themeColor="text1"/>
        </w:rPr>
        <w:t xml:space="preserve">More for </w:t>
      </w:r>
      <w:proofErr w:type="spellStart"/>
      <w:r>
        <w:rPr>
          <w:color w:val="000000" w:themeColor="text1"/>
        </w:rPr>
        <w:t>pufa</w:t>
      </w:r>
      <w:proofErr w:type="spellEnd"/>
      <w:r>
        <w:rPr>
          <w:color w:val="000000" w:themeColor="text1"/>
        </w:rPr>
        <w:t xml:space="preserve"> or temperature or both? </w:t>
      </w:r>
    </w:p>
    <w:p w14:paraId="1832D82A" w14:textId="034FF330" w:rsidR="00B40C06" w:rsidRDefault="00B40C06" w:rsidP="00B209BC">
      <w:pPr>
        <w:pStyle w:val="ListParagraph"/>
        <w:numPr>
          <w:ilvl w:val="1"/>
          <w:numId w:val="1"/>
        </w:numPr>
        <w:rPr>
          <w:color w:val="000000" w:themeColor="text1"/>
        </w:rPr>
      </w:pPr>
      <w:r>
        <w:rPr>
          <w:color w:val="000000" w:themeColor="text1"/>
        </w:rPr>
        <w:t>Main focus: cold adaptation</w:t>
      </w:r>
    </w:p>
    <w:p w14:paraId="2D311AD5" w14:textId="6FD37769" w:rsidR="00B40C06" w:rsidRPr="00AB6814" w:rsidRDefault="00B40C06" w:rsidP="00B209BC">
      <w:pPr>
        <w:pStyle w:val="ListParagraph"/>
        <w:numPr>
          <w:ilvl w:val="1"/>
          <w:numId w:val="1"/>
        </w:numPr>
        <w:rPr>
          <w:color w:val="000000" w:themeColor="text1"/>
        </w:rPr>
      </w:pPr>
      <w:r>
        <w:rPr>
          <w:color w:val="000000" w:themeColor="text1"/>
        </w:rPr>
        <w:t xml:space="preserve">Mention </w:t>
      </w:r>
      <w:proofErr w:type="spellStart"/>
      <w:r>
        <w:rPr>
          <w:color w:val="000000" w:themeColor="text1"/>
        </w:rPr>
        <w:t>pufas</w:t>
      </w:r>
      <w:proofErr w:type="spellEnd"/>
      <w:r>
        <w:rPr>
          <w:color w:val="000000" w:themeColor="text1"/>
        </w:rPr>
        <w:t xml:space="preserve"> too as a </w:t>
      </w:r>
      <w:r w:rsidR="007158B4">
        <w:rPr>
          <w:color w:val="000000" w:themeColor="text1"/>
        </w:rPr>
        <w:t>relevant biological thing</w:t>
      </w:r>
    </w:p>
    <w:p w14:paraId="69BD59C0" w14:textId="1FCC19EE" w:rsidR="00AF2FB6" w:rsidRDefault="00FF6F3A" w:rsidP="00AF2FB6">
      <w:pPr>
        <w:pStyle w:val="ListParagraph"/>
        <w:numPr>
          <w:ilvl w:val="0"/>
          <w:numId w:val="1"/>
        </w:numPr>
        <w:rPr>
          <w:ins w:id="0" w:author="Serina Robinson" w:date="2020-08-10T18:52:00Z"/>
          <w:color w:val="000000" w:themeColor="text1"/>
        </w:rPr>
      </w:pPr>
      <w:r w:rsidRPr="00AB6814">
        <w:rPr>
          <w:color w:val="000000" w:themeColor="text1"/>
        </w:rPr>
        <w:t>Materials and Methods</w:t>
      </w:r>
    </w:p>
    <w:p w14:paraId="740B7422" w14:textId="2BB80824" w:rsidR="00DA462B" w:rsidRDefault="00DA462B" w:rsidP="00DA462B">
      <w:pPr>
        <w:rPr>
          <w:ins w:id="1" w:author="Serina Robinson" w:date="2020-08-10T18:52:00Z"/>
          <w:color w:val="000000" w:themeColor="text1"/>
        </w:rPr>
      </w:pPr>
    </w:p>
    <w:p w14:paraId="4E1D0ABE" w14:textId="067A0509" w:rsidR="00DA462B" w:rsidRPr="00DA462B" w:rsidRDefault="00DA462B" w:rsidP="00ED41AD">
      <w:pPr>
        <w:spacing w:line="240" w:lineRule="auto"/>
        <w:rPr>
          <w:ins w:id="2" w:author="Serina Robinson" w:date="2020-08-10T18:52:00Z"/>
          <w:color w:val="C00000"/>
          <w:rPrChange w:id="3" w:author="Serina Robinson" w:date="2020-08-10T18:53:00Z">
            <w:rPr>
              <w:ins w:id="4" w:author="Serina Robinson" w:date="2020-08-10T18:52:00Z"/>
              <w:color w:val="000000" w:themeColor="text1"/>
            </w:rPr>
          </w:rPrChange>
        </w:rPr>
        <w:pPrChange w:id="5" w:author="Serina Robinson" w:date="2020-08-10T18:53:00Z">
          <w:pPr/>
        </w:pPrChange>
      </w:pPr>
      <w:ins w:id="6" w:author="Serina Robinson" w:date="2020-08-10T18:53:00Z">
        <w:r w:rsidRPr="00DA462B">
          <w:rPr>
            <w:color w:val="C00000"/>
            <w:rPrChange w:id="7" w:author="Serina Robinson" w:date="2020-08-10T18:53:00Z">
              <w:rPr>
                <w:color w:val="000000" w:themeColor="text1"/>
              </w:rPr>
            </w:rPrChange>
          </w:rPr>
          <w:t xml:space="preserve">From Serina: </w:t>
        </w:r>
      </w:ins>
      <w:ins w:id="8" w:author="Serina Robinson" w:date="2020-08-10T18:52:00Z">
        <w:r w:rsidRPr="00DA462B">
          <w:rPr>
            <w:color w:val="C00000"/>
            <w:rPrChange w:id="9" w:author="Serina Robinson" w:date="2020-08-10T18:53:00Z">
              <w:rPr>
                <w:color w:val="000000" w:themeColor="text1"/>
              </w:rPr>
            </w:rPrChange>
          </w:rPr>
          <w:t>L</w:t>
        </w:r>
      </w:ins>
      <w:ins w:id="10" w:author="Serina Robinson" w:date="2020-08-10T18:53:00Z">
        <w:r w:rsidRPr="00DA462B">
          <w:rPr>
            <w:color w:val="C00000"/>
            <w:rPrChange w:id="11" w:author="Serina Robinson" w:date="2020-08-10T18:53:00Z">
              <w:rPr>
                <w:color w:val="000000" w:themeColor="text1"/>
              </w:rPr>
            </w:rPrChange>
          </w:rPr>
          <w:t>ooking great so far! In general</w:t>
        </w:r>
        <w:r w:rsidR="00ED41AD">
          <w:rPr>
            <w:color w:val="C00000"/>
          </w:rPr>
          <w:t>,</w:t>
        </w:r>
        <w:r w:rsidRPr="00DA462B">
          <w:rPr>
            <w:color w:val="C00000"/>
            <w:rPrChange w:id="12" w:author="Serina Robinson" w:date="2020-08-10T18:53:00Z">
              <w:rPr>
                <w:color w:val="000000" w:themeColor="text1"/>
              </w:rPr>
            </w:rPrChange>
          </w:rPr>
          <w:t xml:space="preserve"> I just changed details</w:t>
        </w:r>
        <w:r w:rsidR="00ED41AD">
          <w:rPr>
            <w:color w:val="C00000"/>
          </w:rPr>
          <w:t xml:space="preserve"> (see comments). Overall don’t worry about </w:t>
        </w:r>
      </w:ins>
      <w:ins w:id="13" w:author="Serina Robinson" w:date="2020-08-10T18:54:00Z">
        <w:r w:rsidR="00ED41AD">
          <w:rPr>
            <w:color w:val="C00000"/>
          </w:rPr>
          <w:t>putting in t</w:t>
        </w:r>
      </w:ins>
      <w:ins w:id="14" w:author="Serina Robinson" w:date="2020-08-10T18:53:00Z">
        <w:r w:rsidR="00ED41AD">
          <w:rPr>
            <w:color w:val="C00000"/>
          </w:rPr>
          <w:t>he references</w:t>
        </w:r>
      </w:ins>
      <w:ins w:id="15" w:author="Serina Robinson" w:date="2020-08-10T18:54:00Z">
        <w:r w:rsidR="00ED41AD">
          <w:rPr>
            <w:color w:val="C00000"/>
          </w:rPr>
          <w:t xml:space="preserve"> right now</w:t>
        </w:r>
      </w:ins>
      <w:ins w:id="16" w:author="Serina Robinson" w:date="2020-08-10T18:53:00Z">
        <w:r w:rsidR="00ED41AD">
          <w:rPr>
            <w:color w:val="C00000"/>
          </w:rPr>
          <w:t>. If you’re running short on time those can always be added in later</w:t>
        </w:r>
      </w:ins>
      <w:ins w:id="17" w:author="Serina Robinson" w:date="2020-08-10T18:54:00Z">
        <w:r w:rsidR="00ED41AD">
          <w:rPr>
            <w:color w:val="C00000"/>
          </w:rPr>
          <w:t xml:space="preserve"> (even this fall)</w:t>
        </w:r>
      </w:ins>
      <w:ins w:id="18" w:author="Serina Robinson" w:date="2020-08-10T18:53:00Z">
        <w:r w:rsidR="00ED41AD">
          <w:rPr>
            <w:color w:val="C00000"/>
          </w:rPr>
          <w:t>. Priority is getting the results down in writing</w:t>
        </w:r>
      </w:ins>
      <w:ins w:id="19" w:author="Serina Robinson" w:date="2020-08-10T18:54:00Z">
        <w:r w:rsidR="00ED41AD">
          <w:rPr>
            <w:color w:val="C00000"/>
          </w:rPr>
          <w:t xml:space="preserve"> while they’re fresh in your mind</w:t>
        </w:r>
      </w:ins>
      <w:ins w:id="20" w:author="Serina Robinson" w:date="2020-08-10T18:53:00Z">
        <w:r w:rsidR="00ED41AD">
          <w:rPr>
            <w:color w:val="C00000"/>
          </w:rPr>
          <w:t>.</w:t>
        </w:r>
      </w:ins>
      <w:ins w:id="21" w:author="Serina Robinson" w:date="2020-08-10T18:54:00Z">
        <w:r w:rsidR="00ED41AD">
          <w:rPr>
            <w:color w:val="C00000"/>
          </w:rPr>
          <w:t xml:space="preserve"> </w:t>
        </w:r>
        <w:r w:rsidR="00A21509">
          <w:rPr>
            <w:color w:val="C00000"/>
          </w:rPr>
          <w:t>If you have time (e.g. afte</w:t>
        </w:r>
      </w:ins>
      <w:ins w:id="22" w:author="Serina Robinson" w:date="2020-08-10T18:55:00Z">
        <w:r w:rsidR="00A21509">
          <w:rPr>
            <w:color w:val="C00000"/>
          </w:rPr>
          <w:t>r you’ve got a results draft)</w:t>
        </w:r>
      </w:ins>
      <w:ins w:id="23" w:author="Serina Robinson" w:date="2020-08-10T18:54:00Z">
        <w:r w:rsidR="00A21509">
          <w:rPr>
            <w:color w:val="C00000"/>
          </w:rPr>
          <w:t xml:space="preserve"> I would </w:t>
        </w:r>
      </w:ins>
      <w:ins w:id="24" w:author="Serina Robinson" w:date="2020-08-10T18:55:00Z">
        <w:r w:rsidR="00A21509">
          <w:rPr>
            <w:color w:val="C00000"/>
          </w:rPr>
          <w:t xml:space="preserve">consider breaking the methods and results up into sub-headings like ‘Machine learning,’ ‘Phylogenetics’ etc. to break up the text a bit. </w:t>
        </w:r>
      </w:ins>
      <w:ins w:id="25" w:author="Serina Robinson" w:date="2020-08-10T18:54:00Z">
        <w:r w:rsidR="00ED41AD">
          <w:rPr>
            <w:color w:val="C00000"/>
          </w:rPr>
          <w:t>Nice job, I know you’ve been working hard!</w:t>
        </w:r>
      </w:ins>
    </w:p>
    <w:p w14:paraId="0734D579" w14:textId="36BA7F72" w:rsidR="00DA462B" w:rsidRPr="00DA462B" w:rsidDel="00DA462B" w:rsidRDefault="00DA462B" w:rsidP="00DA462B">
      <w:pPr>
        <w:rPr>
          <w:del w:id="26" w:author="Serina Robinson" w:date="2020-08-10T18:52:00Z"/>
          <w:color w:val="C00000"/>
          <w:rPrChange w:id="27" w:author="Serina Robinson" w:date="2020-08-10T18:52:00Z">
            <w:rPr>
              <w:del w:id="28" w:author="Serina Robinson" w:date="2020-08-10T18:52:00Z"/>
            </w:rPr>
          </w:rPrChange>
        </w:rPr>
        <w:pPrChange w:id="29" w:author="Serina Robinson" w:date="2020-08-10T18:52:00Z">
          <w:pPr>
            <w:pStyle w:val="ListParagraph"/>
            <w:numPr>
              <w:numId w:val="1"/>
            </w:numPr>
            <w:ind w:hanging="360"/>
          </w:pPr>
        </w:pPrChange>
      </w:pPr>
    </w:p>
    <w:p w14:paraId="25FB740A" w14:textId="77777777" w:rsidR="000E348B" w:rsidRDefault="00283EEB" w:rsidP="00AF2FB6">
      <w:pPr>
        <w:ind w:firstLine="360"/>
        <w:rPr>
          <w:color w:val="000000" w:themeColor="text1"/>
        </w:rPr>
      </w:pPr>
      <w:r w:rsidRPr="00AF2FB6">
        <w:rPr>
          <w:color w:val="000000" w:themeColor="text1"/>
        </w:rPr>
        <w:t xml:space="preserve">Literature was searched to acquire optimum growth temperature and isolation information </w:t>
      </w:r>
      <w:r w:rsidR="00B17610" w:rsidRPr="00AF2FB6">
        <w:rPr>
          <w:color w:val="000000" w:themeColor="text1"/>
        </w:rPr>
        <w:t>for</w:t>
      </w:r>
      <w:r w:rsidR="00992006" w:rsidRPr="00AF2FB6">
        <w:rPr>
          <w:color w:val="000000" w:themeColor="text1"/>
        </w:rPr>
        <w:t xml:space="preserve"> </w:t>
      </w:r>
      <w:r w:rsidR="00CD4543" w:rsidRPr="00AF2FB6">
        <w:rPr>
          <w:color w:val="000000" w:themeColor="text1"/>
        </w:rPr>
        <w:t xml:space="preserve">the </w:t>
      </w:r>
      <w:commentRangeStart w:id="30"/>
      <w:commentRangeStart w:id="31"/>
      <w:r w:rsidR="00CD4543" w:rsidRPr="00AF2FB6">
        <w:rPr>
          <w:color w:val="000000" w:themeColor="text1"/>
        </w:rPr>
        <w:t>20 psychrophiles and thermophiles</w:t>
      </w:r>
      <w:r w:rsidR="00D07AAB">
        <w:rPr>
          <w:color w:val="000000" w:themeColor="text1"/>
        </w:rPr>
        <w:t xml:space="preserve"> </w:t>
      </w:r>
      <w:commentRangeEnd w:id="30"/>
      <w:r w:rsidR="00B765BD">
        <w:rPr>
          <w:rStyle w:val="CommentReference"/>
        </w:rPr>
        <w:commentReference w:id="30"/>
      </w:r>
      <w:commentRangeEnd w:id="31"/>
      <w:r w:rsidR="00F32DDA">
        <w:rPr>
          <w:rStyle w:val="CommentReference"/>
        </w:rPr>
        <w:commentReference w:id="31"/>
      </w:r>
      <w:r w:rsidR="00D07AAB">
        <w:rPr>
          <w:color w:val="000000" w:themeColor="text1"/>
        </w:rPr>
        <w:t xml:space="preserve">from which </w:t>
      </w:r>
      <w:commentRangeStart w:id="32"/>
      <w:proofErr w:type="spellStart"/>
      <w:r w:rsidR="00D07AAB">
        <w:rPr>
          <w:color w:val="000000" w:themeColor="text1"/>
        </w:rPr>
        <w:t>oleAs</w:t>
      </w:r>
      <w:commentRangeEnd w:id="32"/>
      <w:proofErr w:type="spellEnd"/>
      <w:r w:rsidR="000D0B9A">
        <w:rPr>
          <w:rStyle w:val="CommentReference"/>
        </w:rPr>
        <w:commentReference w:id="32"/>
      </w:r>
      <w:r w:rsidR="00D07AAB">
        <w:rPr>
          <w:color w:val="000000" w:themeColor="text1"/>
        </w:rPr>
        <w:t xml:space="preserve"> were ordered</w:t>
      </w:r>
      <w:r w:rsidR="00CD4543" w:rsidRPr="00AF2FB6">
        <w:rPr>
          <w:color w:val="000000" w:themeColor="text1"/>
        </w:rPr>
        <w:t>. Optimal growth temperature was also found for</w:t>
      </w:r>
      <w:r w:rsidR="00A717F1">
        <w:rPr>
          <w:color w:val="000000" w:themeColor="text1"/>
        </w:rPr>
        <w:t xml:space="preserve"> many of</w:t>
      </w:r>
      <w:r w:rsidR="00CD4543" w:rsidRPr="00AF2FB6">
        <w:rPr>
          <w:color w:val="000000" w:themeColor="text1"/>
        </w:rPr>
        <w:t xml:space="preserve"> the 73 </w:t>
      </w:r>
      <w:r w:rsidR="00D07AAB">
        <w:rPr>
          <w:color w:val="000000" w:themeColor="text1"/>
        </w:rPr>
        <w:t xml:space="preserve">organisms with </w:t>
      </w:r>
      <w:proofErr w:type="spellStart"/>
      <w:r w:rsidR="00D07AAB">
        <w:rPr>
          <w:color w:val="000000" w:themeColor="text1"/>
        </w:rPr>
        <w:t>o</w:t>
      </w:r>
      <w:r w:rsidR="00CD4543" w:rsidRPr="00AF2FB6">
        <w:rPr>
          <w:color w:val="000000" w:themeColor="text1"/>
        </w:rPr>
        <w:t>leAs</w:t>
      </w:r>
      <w:proofErr w:type="spellEnd"/>
      <w:r w:rsidR="00CD4543" w:rsidRPr="00AF2FB6">
        <w:rPr>
          <w:color w:val="000000" w:themeColor="text1"/>
        </w:rPr>
        <w:t xml:space="preserve"> </w:t>
      </w:r>
      <w:commentRangeStart w:id="33"/>
      <w:r w:rsidR="00CD4543" w:rsidRPr="00AF2FB6">
        <w:rPr>
          <w:color w:val="000000" w:themeColor="text1"/>
        </w:rPr>
        <w:t xml:space="preserve">from previous experiments in the Wackett </w:t>
      </w:r>
      <w:commentRangeStart w:id="34"/>
      <w:r w:rsidR="00CD4543" w:rsidRPr="00AF2FB6">
        <w:rPr>
          <w:color w:val="000000" w:themeColor="text1"/>
        </w:rPr>
        <w:t>lab</w:t>
      </w:r>
      <w:commentRangeEnd w:id="34"/>
      <w:r w:rsidR="00F32DDA">
        <w:rPr>
          <w:rStyle w:val="CommentReference"/>
        </w:rPr>
        <w:commentReference w:id="34"/>
      </w:r>
      <w:r w:rsidR="00CD4543" w:rsidRPr="00AF2FB6">
        <w:rPr>
          <w:color w:val="000000" w:themeColor="text1"/>
        </w:rPr>
        <w:t xml:space="preserve">. </w:t>
      </w:r>
      <w:commentRangeEnd w:id="33"/>
      <w:r w:rsidR="000D0B9A">
        <w:rPr>
          <w:rStyle w:val="CommentReference"/>
        </w:rPr>
        <w:commentReference w:id="33"/>
      </w:r>
    </w:p>
    <w:p w14:paraId="3700B150" w14:textId="1DC7F8D4" w:rsidR="00A83A01" w:rsidRPr="00225205" w:rsidRDefault="00D07AAB" w:rsidP="00AF2FB6">
      <w:pPr>
        <w:ind w:firstLine="360"/>
        <w:rPr>
          <w:color w:val="000000" w:themeColor="text1"/>
        </w:rPr>
      </w:pPr>
      <w:r>
        <w:rPr>
          <w:color w:val="000000" w:themeColor="text1"/>
        </w:rPr>
        <w:t xml:space="preserve">The </w:t>
      </w:r>
      <w:commentRangeStart w:id="35"/>
      <w:proofErr w:type="spellStart"/>
      <w:r w:rsidR="00614F4F" w:rsidRPr="00614F4F">
        <w:rPr>
          <w:i/>
          <w:iCs/>
          <w:color w:val="000000" w:themeColor="text1"/>
        </w:rPr>
        <w:t>Xanth</w:t>
      </w:r>
      <w:r w:rsidR="00614F4F">
        <w:rPr>
          <w:i/>
          <w:iCs/>
          <w:color w:val="000000" w:themeColor="text1"/>
        </w:rPr>
        <w:t>a</w:t>
      </w:r>
      <w:r w:rsidR="00614F4F" w:rsidRPr="00614F4F">
        <w:rPr>
          <w:i/>
          <w:iCs/>
          <w:color w:val="000000" w:themeColor="text1"/>
        </w:rPr>
        <w:t>monas</w:t>
      </w:r>
      <w:proofErr w:type="spellEnd"/>
      <w:r w:rsidR="00614F4F" w:rsidRPr="00614F4F">
        <w:rPr>
          <w:i/>
          <w:iCs/>
          <w:color w:val="000000" w:themeColor="text1"/>
        </w:rPr>
        <w:t xml:space="preserve"> campestris</w:t>
      </w:r>
      <w:r w:rsidR="00614F4F">
        <w:rPr>
          <w:color w:val="000000" w:themeColor="text1"/>
        </w:rPr>
        <w:t xml:space="preserve"> </w:t>
      </w:r>
      <w:commentRangeEnd w:id="35"/>
      <w:r w:rsidR="000527F7">
        <w:rPr>
          <w:rStyle w:val="CommentReference"/>
        </w:rPr>
        <w:commentReference w:id="35"/>
      </w:r>
      <w:commentRangeStart w:id="36"/>
      <w:r>
        <w:rPr>
          <w:color w:val="000000" w:themeColor="text1"/>
        </w:rPr>
        <w:t>oleA</w:t>
      </w:r>
      <w:r w:rsidR="00131219">
        <w:rPr>
          <w:color w:val="000000" w:themeColor="text1"/>
        </w:rPr>
        <w:t>BCD</w:t>
      </w:r>
      <w:r>
        <w:rPr>
          <w:color w:val="000000" w:themeColor="text1"/>
        </w:rPr>
        <w:t xml:space="preserve"> genes </w:t>
      </w:r>
      <w:r w:rsidR="00590A04">
        <w:rPr>
          <w:color w:val="000000" w:themeColor="text1"/>
        </w:rPr>
        <w:t xml:space="preserve">and the </w:t>
      </w:r>
      <w:proofErr w:type="spellStart"/>
      <w:r w:rsidR="00590A04">
        <w:rPr>
          <w:color w:val="000000" w:themeColor="text1"/>
        </w:rPr>
        <w:t>pfaA</w:t>
      </w:r>
      <w:proofErr w:type="spellEnd"/>
      <w:r w:rsidR="00590A04">
        <w:rPr>
          <w:color w:val="000000" w:themeColor="text1"/>
        </w:rPr>
        <w:t xml:space="preserve"> </w:t>
      </w:r>
      <w:commentRangeEnd w:id="36"/>
      <w:r w:rsidR="000D0B9A">
        <w:rPr>
          <w:rStyle w:val="CommentReference"/>
        </w:rPr>
        <w:commentReference w:id="36"/>
      </w:r>
      <w:r w:rsidR="00590A04">
        <w:rPr>
          <w:color w:val="000000" w:themeColor="text1"/>
        </w:rPr>
        <w:t xml:space="preserve">gene from </w:t>
      </w:r>
      <w:proofErr w:type="spellStart"/>
      <w:r w:rsidR="00590A04" w:rsidRPr="00225205">
        <w:rPr>
          <w:i/>
          <w:iCs/>
          <w:color w:val="000000" w:themeColor="text1"/>
        </w:rPr>
        <w:t>Shewanella</w:t>
      </w:r>
      <w:proofErr w:type="spellEnd"/>
      <w:r w:rsidR="00590A04" w:rsidRPr="00225205">
        <w:rPr>
          <w:i/>
          <w:iCs/>
          <w:color w:val="000000" w:themeColor="text1"/>
        </w:rPr>
        <w:t xml:space="preserve"> </w:t>
      </w:r>
      <w:proofErr w:type="spellStart"/>
      <w:r w:rsidR="00590A04" w:rsidRPr="00225205">
        <w:rPr>
          <w:i/>
          <w:iCs/>
          <w:color w:val="000000" w:themeColor="text1"/>
        </w:rPr>
        <w:t>oneidensis</w:t>
      </w:r>
      <w:proofErr w:type="spellEnd"/>
      <w:r w:rsidR="00590A04">
        <w:rPr>
          <w:color w:val="000000" w:themeColor="text1"/>
        </w:rPr>
        <w:t xml:space="preserve"> </w:t>
      </w:r>
      <w:r w:rsidR="00C26BA5">
        <w:rPr>
          <w:color w:val="000000" w:themeColor="text1"/>
        </w:rPr>
        <w:t>were blasted</w:t>
      </w:r>
      <w:r w:rsidR="00131219">
        <w:rPr>
          <w:color w:val="000000" w:themeColor="text1"/>
        </w:rPr>
        <w:t xml:space="preserve"> against the genomes of </w:t>
      </w:r>
      <w:r w:rsidR="00B765BD">
        <w:rPr>
          <w:color w:val="000000" w:themeColor="text1"/>
        </w:rPr>
        <w:t>the 20 psychrophiles and thermophiles</w:t>
      </w:r>
      <w:r w:rsidR="000E348B">
        <w:rPr>
          <w:color w:val="000000" w:themeColor="text1"/>
        </w:rPr>
        <w:t xml:space="preserve">. Hits with greater than 25% identity and 75% query cover </w:t>
      </w:r>
      <w:commentRangeStart w:id="37"/>
      <w:r w:rsidR="000E348B">
        <w:rPr>
          <w:color w:val="000000" w:themeColor="text1"/>
        </w:rPr>
        <w:t>were kept for analysis</w:t>
      </w:r>
      <w:commentRangeEnd w:id="37"/>
      <w:r w:rsidR="00A35131">
        <w:rPr>
          <w:rStyle w:val="CommentReference"/>
        </w:rPr>
        <w:commentReference w:id="37"/>
      </w:r>
      <w:r w:rsidR="000E348B">
        <w:rPr>
          <w:color w:val="000000" w:themeColor="text1"/>
        </w:rPr>
        <w:t xml:space="preserve">. </w:t>
      </w:r>
      <w:r w:rsidR="00FD5B8E">
        <w:rPr>
          <w:color w:val="000000" w:themeColor="text1"/>
        </w:rPr>
        <w:t xml:space="preserve">Phylogenetic trees were built with MEGA X software </w:t>
      </w:r>
      <w:commentRangeStart w:id="38"/>
      <w:commentRangeStart w:id="39"/>
      <w:r w:rsidR="007B148C">
        <w:rPr>
          <w:color w:val="000000" w:themeColor="text1"/>
        </w:rPr>
        <w:t xml:space="preserve">using </w:t>
      </w:r>
      <w:r w:rsidR="00B7522C">
        <w:rPr>
          <w:color w:val="000000" w:themeColor="text1"/>
        </w:rPr>
        <w:t xml:space="preserve">(alignment type), </w:t>
      </w:r>
      <w:commentRangeEnd w:id="38"/>
      <w:r w:rsidR="00185232">
        <w:rPr>
          <w:rStyle w:val="CommentReference"/>
        </w:rPr>
        <w:commentReference w:id="38"/>
      </w:r>
      <w:commentRangeEnd w:id="39"/>
      <w:r w:rsidR="00A35131">
        <w:rPr>
          <w:rStyle w:val="CommentReference"/>
        </w:rPr>
        <w:commentReference w:id="39"/>
      </w:r>
      <w:r w:rsidR="007B148C">
        <w:rPr>
          <w:color w:val="000000" w:themeColor="text1"/>
        </w:rPr>
        <w:t>the maximum-likelihood method</w:t>
      </w:r>
      <w:r w:rsidR="00B7522C">
        <w:rPr>
          <w:color w:val="000000" w:themeColor="text1"/>
        </w:rPr>
        <w:t>, and</w:t>
      </w:r>
      <w:r w:rsidR="00FA3829">
        <w:rPr>
          <w:color w:val="000000" w:themeColor="text1"/>
        </w:rPr>
        <w:t xml:space="preserve"> 500 bootstraps. </w:t>
      </w:r>
      <w:r w:rsidR="00F604C4">
        <w:rPr>
          <w:color w:val="000000" w:themeColor="text1"/>
        </w:rPr>
        <w:t xml:space="preserve">The gene diagram was formed from the blast hits described earlier, </w:t>
      </w:r>
      <w:commentRangeStart w:id="40"/>
      <w:r w:rsidR="00F604C4">
        <w:rPr>
          <w:color w:val="000000" w:themeColor="text1"/>
        </w:rPr>
        <w:t>localized</w:t>
      </w:r>
      <w:commentRangeEnd w:id="40"/>
      <w:r w:rsidR="006239F3">
        <w:rPr>
          <w:rStyle w:val="CommentReference"/>
        </w:rPr>
        <w:commentReference w:id="40"/>
      </w:r>
      <w:r w:rsidR="00F604C4">
        <w:rPr>
          <w:color w:val="000000" w:themeColor="text1"/>
        </w:rPr>
        <w:t xml:space="preserve"> on the </w:t>
      </w:r>
      <w:proofErr w:type="spellStart"/>
      <w:r w:rsidR="00F604C4">
        <w:rPr>
          <w:color w:val="000000" w:themeColor="text1"/>
        </w:rPr>
        <w:t>oleA</w:t>
      </w:r>
      <w:proofErr w:type="spellEnd"/>
      <w:r w:rsidR="00BE06EC">
        <w:rPr>
          <w:color w:val="000000" w:themeColor="text1"/>
        </w:rPr>
        <w:t xml:space="preserve"> and removing any relevant genes farther than 10,000 bp away. </w:t>
      </w:r>
    </w:p>
    <w:p w14:paraId="015BBD91" w14:textId="0DF09F03" w:rsidR="00AF2FB6" w:rsidRDefault="007744FB" w:rsidP="00A129CA">
      <w:pPr>
        <w:ind w:firstLine="360"/>
        <w:rPr>
          <w:color w:val="000000" w:themeColor="text1"/>
        </w:rPr>
      </w:pPr>
      <w:r>
        <w:rPr>
          <w:color w:val="000000" w:themeColor="text1"/>
        </w:rPr>
        <w:t xml:space="preserve">Global protein properties </w:t>
      </w:r>
      <w:r w:rsidR="00B6178E">
        <w:rPr>
          <w:color w:val="000000" w:themeColor="text1"/>
        </w:rPr>
        <w:t xml:space="preserve">like hydrophobicity, instability index, </w:t>
      </w:r>
      <w:r w:rsidR="00A129CA">
        <w:rPr>
          <w:color w:val="000000" w:themeColor="text1"/>
        </w:rPr>
        <w:t xml:space="preserve">and isoelectric point </w:t>
      </w:r>
      <w:r>
        <w:rPr>
          <w:color w:val="000000" w:themeColor="text1"/>
        </w:rPr>
        <w:t>were calculated in R</w:t>
      </w:r>
      <w:r w:rsidR="00B6178E">
        <w:rPr>
          <w:color w:val="000000" w:themeColor="text1"/>
        </w:rPr>
        <w:t xml:space="preserve"> using the Peptides package</w:t>
      </w:r>
      <w:r w:rsidR="00A129CA">
        <w:rPr>
          <w:color w:val="000000" w:themeColor="text1"/>
        </w:rPr>
        <w:t xml:space="preserve"> (include reference to sheet with de</w:t>
      </w:r>
      <w:r w:rsidR="00391B5A">
        <w:rPr>
          <w:color w:val="000000" w:themeColor="text1"/>
        </w:rPr>
        <w:t>sc</w:t>
      </w:r>
      <w:r w:rsidR="00A129CA">
        <w:rPr>
          <w:color w:val="000000" w:themeColor="text1"/>
        </w:rPr>
        <w:t>riptions?)</w:t>
      </w:r>
      <w:r>
        <w:rPr>
          <w:color w:val="000000" w:themeColor="text1"/>
        </w:rPr>
        <w:t xml:space="preserve">. </w:t>
      </w:r>
      <w:r w:rsidR="0062667E">
        <w:rPr>
          <w:color w:val="000000" w:themeColor="text1"/>
        </w:rPr>
        <w:t>Ratios between</w:t>
      </w:r>
      <w:r w:rsidR="00F80295">
        <w:rPr>
          <w:color w:val="000000" w:themeColor="text1"/>
        </w:rPr>
        <w:t xml:space="preserve"> specific residues, including specifically relevant </w:t>
      </w:r>
      <w:r w:rsidR="008E3C66">
        <w:rPr>
          <w:color w:val="000000" w:themeColor="text1"/>
        </w:rPr>
        <w:t xml:space="preserve">ratios like </w:t>
      </w:r>
      <w:commentRangeStart w:id="41"/>
      <w:proofErr w:type="spellStart"/>
      <w:r w:rsidR="008E3C66">
        <w:rPr>
          <w:color w:val="000000" w:themeColor="text1"/>
        </w:rPr>
        <w:t>RKrat</w:t>
      </w:r>
      <w:commentRangeEnd w:id="41"/>
      <w:proofErr w:type="spellEnd"/>
      <w:r w:rsidR="008E3C66">
        <w:rPr>
          <w:rStyle w:val="CommentReference"/>
        </w:rPr>
        <w:commentReference w:id="41"/>
      </w:r>
      <w:r w:rsidR="008E3C66">
        <w:rPr>
          <w:color w:val="000000" w:themeColor="text1"/>
        </w:rPr>
        <w:t xml:space="preserve">, were calculated. </w:t>
      </w:r>
    </w:p>
    <w:p w14:paraId="6DEB9270" w14:textId="7D7EDD5C" w:rsidR="00002704" w:rsidRDefault="0075620F" w:rsidP="00A129CA">
      <w:pPr>
        <w:ind w:firstLine="360"/>
        <w:rPr>
          <w:color w:val="000000" w:themeColor="text1"/>
        </w:rPr>
      </w:pPr>
      <w:r>
        <w:rPr>
          <w:color w:val="000000" w:themeColor="text1"/>
        </w:rPr>
        <w:t xml:space="preserve">Sets of residues from specific protein features were extracted in R. These features included </w:t>
      </w:r>
      <w:r w:rsidR="00391B5A">
        <w:rPr>
          <w:color w:val="000000" w:themeColor="text1"/>
        </w:rPr>
        <w:t xml:space="preserve">channels A and B from </w:t>
      </w:r>
      <w:commentRangeStart w:id="42"/>
      <w:commentRangeStart w:id="43"/>
      <w:r w:rsidR="00391B5A">
        <w:rPr>
          <w:color w:val="000000" w:themeColor="text1"/>
        </w:rPr>
        <w:t>()</w:t>
      </w:r>
      <w:commentRangeEnd w:id="42"/>
      <w:r w:rsidR="00391B5A">
        <w:rPr>
          <w:rStyle w:val="CommentReference"/>
        </w:rPr>
        <w:commentReference w:id="42"/>
      </w:r>
      <w:commentRangeEnd w:id="43"/>
      <w:r w:rsidR="00F32DDA">
        <w:rPr>
          <w:rStyle w:val="CommentReference"/>
        </w:rPr>
        <w:commentReference w:id="43"/>
      </w:r>
      <w:r w:rsidR="00391B5A">
        <w:rPr>
          <w:color w:val="000000" w:themeColor="text1"/>
        </w:rPr>
        <w:t xml:space="preserve"> and</w:t>
      </w:r>
      <w:r w:rsidR="00E8144F">
        <w:rPr>
          <w:color w:val="000000" w:themeColor="text1"/>
        </w:rPr>
        <w:t xml:space="preserve"> </w:t>
      </w:r>
      <w:r w:rsidR="00D45204">
        <w:rPr>
          <w:color w:val="000000" w:themeColor="text1"/>
        </w:rPr>
        <w:t xml:space="preserve">spheres of varying radii around the </w:t>
      </w:r>
      <w:commentRangeStart w:id="44"/>
      <w:r w:rsidR="00D45204">
        <w:rPr>
          <w:color w:val="000000" w:themeColor="text1"/>
        </w:rPr>
        <w:t xml:space="preserve">active site. </w:t>
      </w:r>
      <w:commentRangeEnd w:id="44"/>
      <w:r w:rsidR="005F0167">
        <w:rPr>
          <w:rStyle w:val="CommentReference"/>
        </w:rPr>
        <w:commentReference w:id="44"/>
      </w:r>
    </w:p>
    <w:p w14:paraId="6D13CD73" w14:textId="1B73F270" w:rsidR="00524375" w:rsidRDefault="005B4C12" w:rsidP="00524375">
      <w:pPr>
        <w:ind w:firstLine="360"/>
        <w:rPr>
          <w:color w:val="000000" w:themeColor="text1"/>
        </w:rPr>
      </w:pPr>
      <w:r>
        <w:rPr>
          <w:color w:val="000000" w:themeColor="text1"/>
        </w:rPr>
        <w:lastRenderedPageBreak/>
        <w:t>Machine learning</w:t>
      </w:r>
      <w:r w:rsidR="00393E23">
        <w:rPr>
          <w:color w:val="000000" w:themeColor="text1"/>
        </w:rPr>
        <w:t xml:space="preserve"> prediction</w:t>
      </w:r>
      <w:r w:rsidR="00414E2D">
        <w:rPr>
          <w:color w:val="000000" w:themeColor="text1"/>
        </w:rPr>
        <w:t xml:space="preserve"> </w:t>
      </w:r>
      <w:r>
        <w:rPr>
          <w:color w:val="000000" w:themeColor="text1"/>
        </w:rPr>
        <w:t xml:space="preserve">of temperature optimum </w:t>
      </w:r>
      <w:r w:rsidR="00414E2D">
        <w:rPr>
          <w:color w:val="000000" w:themeColor="text1"/>
        </w:rPr>
        <w:t xml:space="preserve">was done with a </w:t>
      </w:r>
      <w:commentRangeStart w:id="45"/>
      <w:commentRangeStart w:id="46"/>
      <w:r w:rsidR="00414E2D">
        <w:rPr>
          <w:color w:val="000000" w:themeColor="text1"/>
        </w:rPr>
        <w:t xml:space="preserve">random forest </w:t>
      </w:r>
      <w:commentRangeStart w:id="47"/>
      <w:commentRangeEnd w:id="45"/>
      <w:r w:rsidR="00B9756D">
        <w:rPr>
          <w:rStyle w:val="CommentReference"/>
        </w:rPr>
        <w:commentReference w:id="45"/>
      </w:r>
      <w:commentRangeEnd w:id="46"/>
      <w:r w:rsidR="00A35131">
        <w:rPr>
          <w:rStyle w:val="CommentReference"/>
        </w:rPr>
        <w:commentReference w:id="46"/>
      </w:r>
      <w:r w:rsidR="00A84CB1">
        <w:rPr>
          <w:color w:val="000000" w:themeColor="text1"/>
        </w:rPr>
        <w:t xml:space="preserve">prediction model </w:t>
      </w:r>
      <w:commentRangeEnd w:id="47"/>
      <w:r w:rsidR="00F32DDA">
        <w:rPr>
          <w:rStyle w:val="CommentReference"/>
        </w:rPr>
        <w:commentReference w:id="47"/>
      </w:r>
      <w:r w:rsidR="00A84CB1">
        <w:rPr>
          <w:color w:val="000000" w:themeColor="text1"/>
        </w:rPr>
        <w:t>in R.</w:t>
      </w:r>
      <w:r w:rsidR="00313B69">
        <w:rPr>
          <w:color w:val="000000" w:themeColor="text1"/>
        </w:rPr>
        <w:t xml:space="preserve"> </w:t>
      </w:r>
      <w:r w:rsidR="00524375" w:rsidRPr="00524375">
        <w:rPr>
          <w:color w:val="000000" w:themeColor="text1"/>
        </w:rPr>
        <w:t>Features with near-zero variance were removed usi</w:t>
      </w:r>
      <w:r w:rsidR="00524375">
        <w:rPr>
          <w:color w:val="000000" w:themeColor="text1"/>
        </w:rPr>
        <w:t xml:space="preserve">ng </w:t>
      </w:r>
      <w:r w:rsidR="00524375" w:rsidRPr="00524375">
        <w:rPr>
          <w:color w:val="000000" w:themeColor="text1"/>
        </w:rPr>
        <w:t xml:space="preserve">the </w:t>
      </w:r>
      <w:proofErr w:type="spellStart"/>
      <w:r w:rsidR="00524375" w:rsidRPr="00524375">
        <w:rPr>
          <w:color w:val="000000" w:themeColor="text1"/>
        </w:rPr>
        <w:t>nearZeroVar</w:t>
      </w:r>
      <w:proofErr w:type="spellEnd"/>
      <w:r w:rsidR="00524375" w:rsidRPr="00524375">
        <w:rPr>
          <w:color w:val="000000" w:themeColor="text1"/>
        </w:rPr>
        <w:t xml:space="preserve"> function from the caret package in R </w:t>
      </w:r>
      <w:commentRangeStart w:id="48"/>
      <w:commentRangeStart w:id="49"/>
      <w:r w:rsidR="00524375" w:rsidRPr="00524375">
        <w:rPr>
          <w:color w:val="000000" w:themeColor="text1"/>
        </w:rPr>
        <w:t>()</w:t>
      </w:r>
      <w:commentRangeEnd w:id="48"/>
      <w:r w:rsidR="00524375">
        <w:rPr>
          <w:rStyle w:val="CommentReference"/>
        </w:rPr>
        <w:commentReference w:id="48"/>
      </w:r>
      <w:commentRangeEnd w:id="49"/>
      <w:r w:rsidR="00A35131">
        <w:rPr>
          <w:rStyle w:val="CommentReference"/>
        </w:rPr>
        <w:commentReference w:id="49"/>
      </w:r>
      <w:r w:rsidR="00524375" w:rsidRPr="00524375">
        <w:rPr>
          <w:color w:val="000000" w:themeColor="text1"/>
        </w:rPr>
        <w:t>.</w:t>
      </w:r>
      <w:r w:rsidR="00124557">
        <w:rPr>
          <w:color w:val="000000" w:themeColor="text1"/>
        </w:rPr>
        <w:t xml:space="preserve"> Data was split randomly </w:t>
      </w:r>
      <w:r w:rsidR="00F350B5">
        <w:rPr>
          <w:color w:val="000000" w:themeColor="text1"/>
        </w:rPr>
        <w:t xml:space="preserve">with 80% </w:t>
      </w:r>
      <w:r w:rsidR="00E6599F">
        <w:rPr>
          <w:color w:val="000000" w:themeColor="text1"/>
        </w:rPr>
        <w:t xml:space="preserve">going into the </w:t>
      </w:r>
      <w:r w:rsidR="00F350B5">
        <w:rPr>
          <w:color w:val="000000" w:themeColor="text1"/>
        </w:rPr>
        <w:t xml:space="preserve">training </w:t>
      </w:r>
      <w:r w:rsidR="00E6599F">
        <w:rPr>
          <w:color w:val="000000" w:themeColor="text1"/>
        </w:rPr>
        <w:t xml:space="preserve">set </w:t>
      </w:r>
      <w:r w:rsidR="00F350B5">
        <w:rPr>
          <w:color w:val="000000" w:themeColor="text1"/>
        </w:rPr>
        <w:t xml:space="preserve">and 20% </w:t>
      </w:r>
      <w:r w:rsidR="00E6599F">
        <w:rPr>
          <w:color w:val="000000" w:themeColor="text1"/>
        </w:rPr>
        <w:t xml:space="preserve">into the </w:t>
      </w:r>
      <w:r w:rsidR="00F350B5">
        <w:rPr>
          <w:color w:val="000000" w:themeColor="text1"/>
        </w:rPr>
        <w:t xml:space="preserve">testing </w:t>
      </w:r>
      <w:r w:rsidR="00E6599F">
        <w:rPr>
          <w:color w:val="000000" w:themeColor="text1"/>
        </w:rPr>
        <w:t>set</w:t>
      </w:r>
      <w:r w:rsidR="00F350B5">
        <w:rPr>
          <w:color w:val="000000" w:themeColor="text1"/>
        </w:rPr>
        <w:t xml:space="preserve">. </w:t>
      </w:r>
      <w:r w:rsidR="00A953B1">
        <w:rPr>
          <w:color w:val="000000" w:themeColor="text1"/>
        </w:rPr>
        <w:t xml:space="preserve">The models were built using the </w:t>
      </w:r>
      <w:commentRangeStart w:id="50"/>
      <w:r w:rsidR="00A953B1">
        <w:rPr>
          <w:color w:val="000000" w:themeColor="text1"/>
        </w:rPr>
        <w:t xml:space="preserve">train function </w:t>
      </w:r>
      <w:r w:rsidR="001F3B88">
        <w:rPr>
          <w:color w:val="000000" w:themeColor="text1"/>
        </w:rPr>
        <w:t>in the ranger package</w:t>
      </w:r>
      <w:commentRangeEnd w:id="50"/>
      <w:r w:rsidR="00F32DDA">
        <w:rPr>
          <w:rStyle w:val="CommentReference"/>
        </w:rPr>
        <w:commentReference w:id="50"/>
      </w:r>
      <w:r w:rsidR="001F3B88">
        <w:rPr>
          <w:color w:val="000000" w:themeColor="text1"/>
        </w:rPr>
        <w:t xml:space="preserve">. </w:t>
      </w:r>
      <w:r w:rsidR="00BD2046">
        <w:rPr>
          <w:color w:val="000000" w:themeColor="text1"/>
        </w:rPr>
        <w:t xml:space="preserve">Residue factors that were shown to be significant in the prediction were found using the </w:t>
      </w:r>
      <w:proofErr w:type="spellStart"/>
      <w:r w:rsidR="00BD2046">
        <w:rPr>
          <w:color w:val="000000" w:themeColor="text1"/>
        </w:rPr>
        <w:t>varImp</w:t>
      </w:r>
      <w:proofErr w:type="spellEnd"/>
      <w:r w:rsidR="00BD2046">
        <w:rPr>
          <w:color w:val="000000" w:themeColor="text1"/>
        </w:rPr>
        <w:t xml:space="preserve"> function of the ranger package. </w:t>
      </w:r>
    </w:p>
    <w:p w14:paraId="7531F7D8" w14:textId="78A4B1D9" w:rsidR="00786955" w:rsidRDefault="00795976" w:rsidP="00524375">
      <w:pPr>
        <w:ind w:firstLine="360"/>
        <w:rPr>
          <w:color w:val="000000" w:themeColor="text1"/>
        </w:rPr>
      </w:pPr>
      <w:r>
        <w:rPr>
          <w:color w:val="000000" w:themeColor="text1"/>
        </w:rPr>
        <w:t xml:space="preserve">Machine learning was used to predict </w:t>
      </w:r>
      <w:r w:rsidR="000F3227">
        <w:rPr>
          <w:color w:val="000000" w:themeColor="text1"/>
        </w:rPr>
        <w:t xml:space="preserve">optimal temperature </w:t>
      </w:r>
      <w:commentRangeStart w:id="51"/>
      <w:r w:rsidR="000F3227">
        <w:rPr>
          <w:color w:val="000000" w:themeColor="text1"/>
        </w:rPr>
        <w:t>using a regression line</w:t>
      </w:r>
      <w:commentRangeEnd w:id="51"/>
      <w:r w:rsidR="005F0167">
        <w:rPr>
          <w:rStyle w:val="CommentReference"/>
        </w:rPr>
        <w:commentReference w:id="51"/>
      </w:r>
      <w:r w:rsidR="000F3227">
        <w:rPr>
          <w:color w:val="000000" w:themeColor="text1"/>
        </w:rPr>
        <w:t xml:space="preserve">. </w:t>
      </w:r>
      <w:commentRangeStart w:id="52"/>
      <w:r w:rsidR="007C3E3A">
        <w:rPr>
          <w:color w:val="000000" w:themeColor="text1"/>
        </w:rPr>
        <w:t xml:space="preserve">4 </w:t>
      </w:r>
      <w:commentRangeEnd w:id="52"/>
      <w:r w:rsidR="005F0167">
        <w:rPr>
          <w:rStyle w:val="CommentReference"/>
        </w:rPr>
        <w:commentReference w:id="52"/>
      </w:r>
      <w:r w:rsidR="007C3E3A">
        <w:rPr>
          <w:color w:val="000000" w:themeColor="text1"/>
        </w:rPr>
        <w:t xml:space="preserve">different feature sets were tested and compared: </w:t>
      </w:r>
      <w:r w:rsidR="00472823">
        <w:rPr>
          <w:color w:val="000000" w:themeColor="text1"/>
        </w:rPr>
        <w:t xml:space="preserve">channel residues, 8 angstrom sphere, 10 angstrom sphere, and 12 angstrom </w:t>
      </w:r>
      <w:proofErr w:type="gramStart"/>
      <w:r w:rsidR="00472823">
        <w:rPr>
          <w:color w:val="000000" w:themeColor="text1"/>
        </w:rPr>
        <w:t>sphere</w:t>
      </w:r>
      <w:proofErr w:type="gramEnd"/>
      <w:r w:rsidR="00472823">
        <w:rPr>
          <w:color w:val="000000" w:themeColor="text1"/>
        </w:rPr>
        <w:t xml:space="preserve">. </w:t>
      </w:r>
      <w:r w:rsidR="000F3227">
        <w:rPr>
          <w:color w:val="000000" w:themeColor="text1"/>
        </w:rPr>
        <w:t xml:space="preserve">Root mean squared error and r squared error were used to </w:t>
      </w:r>
      <w:r w:rsidR="00AD6700">
        <w:rPr>
          <w:color w:val="000000" w:themeColor="text1"/>
        </w:rPr>
        <w:t xml:space="preserve">assess performance. </w:t>
      </w:r>
    </w:p>
    <w:p w14:paraId="7E13E694" w14:textId="07A0E49F" w:rsidR="004415E9" w:rsidRDefault="004415E9" w:rsidP="00524375">
      <w:pPr>
        <w:ind w:firstLine="360"/>
        <w:rPr>
          <w:color w:val="000000" w:themeColor="text1"/>
        </w:rPr>
      </w:pPr>
      <w:r>
        <w:rPr>
          <w:color w:val="000000" w:themeColor="text1"/>
        </w:rPr>
        <w:t xml:space="preserve">A </w:t>
      </w:r>
      <w:r w:rsidR="00AE22AE">
        <w:rPr>
          <w:color w:val="000000" w:themeColor="text1"/>
        </w:rPr>
        <w:t xml:space="preserve">machine learning </w:t>
      </w:r>
      <w:r>
        <w:rPr>
          <w:color w:val="000000" w:themeColor="text1"/>
        </w:rPr>
        <w:t xml:space="preserve">model was also made to categorize </w:t>
      </w:r>
      <w:r w:rsidR="00AE22AE">
        <w:rPr>
          <w:color w:val="000000" w:themeColor="text1"/>
        </w:rPr>
        <w:t xml:space="preserve">the samples </w:t>
      </w:r>
      <w:commentRangeStart w:id="53"/>
      <w:commentRangeStart w:id="54"/>
      <w:r w:rsidR="00AE22AE">
        <w:rPr>
          <w:color w:val="000000" w:themeColor="text1"/>
        </w:rPr>
        <w:t xml:space="preserve">into 3 groups of different </w:t>
      </w:r>
      <w:commentRangeEnd w:id="53"/>
      <w:r w:rsidR="00F60B01">
        <w:rPr>
          <w:rStyle w:val="CommentReference"/>
        </w:rPr>
        <w:commentReference w:id="53"/>
      </w:r>
      <w:commentRangeEnd w:id="54"/>
      <w:r w:rsidR="005F0167">
        <w:rPr>
          <w:rStyle w:val="CommentReference"/>
        </w:rPr>
        <w:commentReference w:id="54"/>
      </w:r>
      <w:r w:rsidR="00AE22AE">
        <w:rPr>
          <w:color w:val="000000" w:themeColor="text1"/>
        </w:rPr>
        <w:t xml:space="preserve">temperature ranges: </w:t>
      </w:r>
      <w:r w:rsidR="00C74F5E">
        <w:rPr>
          <w:color w:val="000000" w:themeColor="text1"/>
        </w:rPr>
        <w:t xml:space="preserve">equal to or </w:t>
      </w:r>
      <w:r w:rsidR="007141B6">
        <w:rPr>
          <w:color w:val="000000" w:themeColor="text1"/>
        </w:rPr>
        <w:t xml:space="preserve">less than 15 </w:t>
      </w:r>
      <w:r w:rsidR="00436D75" w:rsidRPr="00436D75">
        <w:rPr>
          <w:color w:val="000000" w:themeColor="text1"/>
        </w:rPr>
        <w:t>°C</w:t>
      </w:r>
      <w:r w:rsidR="00436D75">
        <w:rPr>
          <w:color w:val="000000" w:themeColor="text1"/>
        </w:rPr>
        <w:t xml:space="preserve">, </w:t>
      </w:r>
      <w:r w:rsidR="00C7714C">
        <w:rPr>
          <w:color w:val="000000" w:themeColor="text1"/>
        </w:rPr>
        <w:t xml:space="preserve">greater than 15 </w:t>
      </w:r>
      <w:r w:rsidR="00C7714C" w:rsidRPr="00436D75">
        <w:rPr>
          <w:color w:val="000000" w:themeColor="text1"/>
        </w:rPr>
        <w:t>°C</w:t>
      </w:r>
      <w:r w:rsidR="00C7714C">
        <w:rPr>
          <w:color w:val="000000" w:themeColor="text1"/>
        </w:rPr>
        <w:t xml:space="preserve"> and less than 30</w:t>
      </w:r>
      <w:r w:rsidR="00436D75">
        <w:rPr>
          <w:color w:val="000000" w:themeColor="text1"/>
        </w:rPr>
        <w:t xml:space="preserve"> </w:t>
      </w:r>
      <w:r w:rsidR="001D3139" w:rsidRPr="00436D75">
        <w:rPr>
          <w:color w:val="000000" w:themeColor="text1"/>
        </w:rPr>
        <w:t>°C</w:t>
      </w:r>
      <w:r w:rsidR="001D3139">
        <w:rPr>
          <w:color w:val="000000" w:themeColor="text1"/>
        </w:rPr>
        <w:t xml:space="preserve">, and </w:t>
      </w:r>
      <w:r w:rsidR="00C74F5E">
        <w:rPr>
          <w:color w:val="000000" w:themeColor="text1"/>
        </w:rPr>
        <w:t xml:space="preserve">equal to or </w:t>
      </w:r>
      <w:r w:rsidR="001D3139">
        <w:rPr>
          <w:color w:val="000000" w:themeColor="text1"/>
        </w:rPr>
        <w:t xml:space="preserve">greater than 30 </w:t>
      </w:r>
      <w:r w:rsidR="001D3139" w:rsidRPr="00436D75">
        <w:rPr>
          <w:color w:val="000000" w:themeColor="text1"/>
        </w:rPr>
        <w:t>°C</w:t>
      </w:r>
      <w:r w:rsidR="00C7714C">
        <w:rPr>
          <w:color w:val="000000" w:themeColor="text1"/>
        </w:rPr>
        <w:t xml:space="preserve">. </w:t>
      </w:r>
      <w:commentRangeStart w:id="55"/>
      <w:r w:rsidR="003D5F1B">
        <w:rPr>
          <w:color w:val="000000" w:themeColor="text1"/>
        </w:rPr>
        <w:t xml:space="preserve">Percent </w:t>
      </w:r>
      <w:commentRangeEnd w:id="55"/>
      <w:r w:rsidR="00A35131">
        <w:rPr>
          <w:rStyle w:val="CommentReference"/>
        </w:rPr>
        <w:commentReference w:id="55"/>
      </w:r>
      <w:r w:rsidR="003D5F1B">
        <w:rPr>
          <w:color w:val="000000" w:themeColor="text1"/>
        </w:rPr>
        <w:t xml:space="preserve">accuracy of the </w:t>
      </w:r>
      <w:commentRangeStart w:id="56"/>
      <w:r w:rsidR="003D5F1B">
        <w:rPr>
          <w:color w:val="000000" w:themeColor="text1"/>
        </w:rPr>
        <w:t>t</w:t>
      </w:r>
      <w:r w:rsidR="00B04448">
        <w:rPr>
          <w:color w:val="000000" w:themeColor="text1"/>
        </w:rPr>
        <w:t>raining</w:t>
      </w:r>
      <w:r w:rsidR="003D5F1B">
        <w:rPr>
          <w:color w:val="000000" w:themeColor="text1"/>
        </w:rPr>
        <w:t xml:space="preserve"> cross validation</w:t>
      </w:r>
      <w:r w:rsidR="00B04448">
        <w:rPr>
          <w:color w:val="000000" w:themeColor="text1"/>
        </w:rPr>
        <w:t xml:space="preserve"> </w:t>
      </w:r>
      <w:commentRangeEnd w:id="56"/>
      <w:r w:rsidR="00CE2380">
        <w:rPr>
          <w:rStyle w:val="CommentReference"/>
        </w:rPr>
        <w:commentReference w:id="56"/>
      </w:r>
      <w:r w:rsidR="00B04448">
        <w:rPr>
          <w:color w:val="000000" w:themeColor="text1"/>
        </w:rPr>
        <w:t xml:space="preserve">and percent accuracy for the prediction of the testing set as well as standard deviation for each set were used to assess performance. </w:t>
      </w:r>
    </w:p>
    <w:p w14:paraId="7E6CE85A" w14:textId="77777777" w:rsidR="00AD6700" w:rsidRPr="00AF2FB6" w:rsidRDefault="00AD6700" w:rsidP="00524375">
      <w:pPr>
        <w:ind w:firstLine="360"/>
        <w:rPr>
          <w:color w:val="000000" w:themeColor="text1"/>
        </w:rPr>
      </w:pPr>
    </w:p>
    <w:p w14:paraId="01495311" w14:textId="4D4F626F" w:rsidR="00AF2FB6" w:rsidRPr="00A83A01" w:rsidRDefault="00876EC3" w:rsidP="00B6178E">
      <w:pPr>
        <w:autoSpaceDE w:val="0"/>
        <w:autoSpaceDN w:val="0"/>
        <w:adjustRightInd w:val="0"/>
        <w:spacing w:after="0" w:line="240" w:lineRule="auto"/>
        <w:rPr>
          <w:color w:val="000000" w:themeColor="text1"/>
        </w:rPr>
      </w:pPr>
      <w:r>
        <w:rPr>
          <w:color w:val="000000" w:themeColor="text1"/>
        </w:rPr>
        <w:tab/>
      </w:r>
    </w:p>
    <w:p w14:paraId="24287789" w14:textId="14E754FC" w:rsidR="00C00A0B" w:rsidRDefault="00B209BC" w:rsidP="00C00A0B">
      <w:pPr>
        <w:pStyle w:val="ListParagraph"/>
        <w:numPr>
          <w:ilvl w:val="1"/>
          <w:numId w:val="1"/>
        </w:numPr>
        <w:rPr>
          <w:color w:val="000000" w:themeColor="text1"/>
        </w:rPr>
      </w:pPr>
      <w:r>
        <w:rPr>
          <w:color w:val="000000" w:themeColor="text1"/>
        </w:rPr>
        <w:t>Lit</w:t>
      </w:r>
      <w:r w:rsidR="00885C92">
        <w:rPr>
          <w:color w:val="000000" w:themeColor="text1"/>
        </w:rPr>
        <w:t xml:space="preserve"> searching</w:t>
      </w:r>
    </w:p>
    <w:p w14:paraId="7EBE0B00" w14:textId="61961646" w:rsidR="00B27AFA" w:rsidRDefault="00412183" w:rsidP="00C00A0B">
      <w:pPr>
        <w:pStyle w:val="ListParagraph"/>
        <w:numPr>
          <w:ilvl w:val="1"/>
          <w:numId w:val="1"/>
        </w:numPr>
        <w:rPr>
          <w:color w:val="000000" w:themeColor="text1"/>
        </w:rPr>
      </w:pPr>
      <w:r>
        <w:rPr>
          <w:color w:val="000000" w:themeColor="text1"/>
        </w:rPr>
        <w:t xml:space="preserve">Searched for </w:t>
      </w:r>
      <w:proofErr w:type="spellStart"/>
      <w:r>
        <w:rPr>
          <w:color w:val="000000" w:themeColor="text1"/>
        </w:rPr>
        <w:t>pufa</w:t>
      </w:r>
      <w:proofErr w:type="spellEnd"/>
      <w:r>
        <w:rPr>
          <w:color w:val="000000" w:themeColor="text1"/>
        </w:rPr>
        <w:t xml:space="preserve"> genes</w:t>
      </w:r>
    </w:p>
    <w:p w14:paraId="489325B9" w14:textId="6BC21EBB" w:rsidR="003115F9" w:rsidRDefault="00412183" w:rsidP="003115F9">
      <w:pPr>
        <w:pStyle w:val="ListParagraph"/>
        <w:numPr>
          <w:ilvl w:val="1"/>
          <w:numId w:val="1"/>
        </w:numPr>
        <w:rPr>
          <w:color w:val="000000" w:themeColor="text1"/>
        </w:rPr>
      </w:pPr>
      <w:r>
        <w:rPr>
          <w:color w:val="000000" w:themeColor="text1"/>
        </w:rPr>
        <w:t>Made gene diagrams/phylogenetic</w:t>
      </w:r>
      <w:r w:rsidR="001C1932">
        <w:rPr>
          <w:color w:val="000000" w:themeColor="text1"/>
        </w:rPr>
        <w:t xml:space="preserve"> </w:t>
      </w:r>
      <w:r w:rsidRPr="001C1932">
        <w:rPr>
          <w:color w:val="000000" w:themeColor="text1"/>
        </w:rPr>
        <w:t>trees</w:t>
      </w:r>
    </w:p>
    <w:p w14:paraId="1121D0F1" w14:textId="0412E5D9" w:rsidR="003115F9" w:rsidRDefault="003115F9" w:rsidP="003115F9">
      <w:pPr>
        <w:pStyle w:val="ListParagraph"/>
        <w:numPr>
          <w:ilvl w:val="2"/>
          <w:numId w:val="1"/>
        </w:numPr>
        <w:rPr>
          <w:color w:val="000000" w:themeColor="text1"/>
        </w:rPr>
      </w:pPr>
      <w:r>
        <w:rPr>
          <w:color w:val="000000" w:themeColor="text1"/>
        </w:rPr>
        <w:t>Mega info</w:t>
      </w:r>
    </w:p>
    <w:p w14:paraId="6408779E" w14:textId="402D5746" w:rsidR="000E502D" w:rsidRPr="003115F9" w:rsidRDefault="000E502D" w:rsidP="003115F9">
      <w:pPr>
        <w:pStyle w:val="ListParagraph"/>
        <w:numPr>
          <w:ilvl w:val="2"/>
          <w:numId w:val="1"/>
        </w:numPr>
        <w:rPr>
          <w:color w:val="000000" w:themeColor="text1"/>
        </w:rPr>
      </w:pPr>
      <w:r>
        <w:rPr>
          <w:color w:val="000000" w:themeColor="text1"/>
        </w:rPr>
        <w:t xml:space="preserve">Define what a “hit” is for diagram </w:t>
      </w:r>
      <w:r w:rsidR="0060392A">
        <w:rPr>
          <w:color w:val="000000" w:themeColor="text1"/>
        </w:rPr>
        <w:t>(75/20)</w:t>
      </w:r>
    </w:p>
    <w:p w14:paraId="681AB276" w14:textId="0FC0298E" w:rsidR="001C1932" w:rsidRDefault="001C1932" w:rsidP="001C1932">
      <w:pPr>
        <w:pStyle w:val="ListParagraph"/>
        <w:numPr>
          <w:ilvl w:val="1"/>
          <w:numId w:val="1"/>
        </w:numPr>
        <w:rPr>
          <w:color w:val="000000" w:themeColor="text1"/>
        </w:rPr>
      </w:pPr>
      <w:r>
        <w:rPr>
          <w:color w:val="000000" w:themeColor="text1"/>
        </w:rPr>
        <w:t>Calculated global protein properties</w:t>
      </w:r>
      <w:r w:rsidR="009F531A">
        <w:rPr>
          <w:color w:val="000000" w:themeColor="text1"/>
        </w:rPr>
        <w:t xml:space="preserve"> and protein ratios</w:t>
      </w:r>
    </w:p>
    <w:p w14:paraId="5A06D366" w14:textId="08D71B85" w:rsidR="00EC4E8C" w:rsidRDefault="00EC4E8C" w:rsidP="00EC4E8C">
      <w:pPr>
        <w:pStyle w:val="ListParagraph"/>
        <w:numPr>
          <w:ilvl w:val="2"/>
          <w:numId w:val="1"/>
        </w:numPr>
        <w:rPr>
          <w:color w:val="000000" w:themeColor="text1"/>
        </w:rPr>
      </w:pPr>
      <w:r>
        <w:rPr>
          <w:color w:val="000000" w:themeColor="text1"/>
        </w:rPr>
        <w:t xml:space="preserve">Example in </w:t>
      </w:r>
      <w:proofErr w:type="spellStart"/>
      <w:r w:rsidR="0065733A">
        <w:rPr>
          <w:color w:val="000000" w:themeColor="text1"/>
        </w:rPr>
        <w:t>robinson</w:t>
      </w:r>
      <w:proofErr w:type="spellEnd"/>
      <w:r w:rsidR="0065733A">
        <w:rPr>
          <w:color w:val="000000" w:themeColor="text1"/>
        </w:rPr>
        <w:t xml:space="preserve"> journal article in writeup (reference supp. table in that)</w:t>
      </w:r>
    </w:p>
    <w:p w14:paraId="2D949AAD" w14:textId="36E7E769" w:rsidR="009F531A" w:rsidRDefault="007F7162" w:rsidP="001C1932">
      <w:pPr>
        <w:pStyle w:val="ListParagraph"/>
        <w:numPr>
          <w:ilvl w:val="1"/>
          <w:numId w:val="1"/>
        </w:numPr>
        <w:rPr>
          <w:color w:val="000000" w:themeColor="text1"/>
        </w:rPr>
      </w:pPr>
      <w:r>
        <w:rPr>
          <w:color w:val="000000" w:themeColor="text1"/>
        </w:rPr>
        <w:t xml:space="preserve">Did machine </w:t>
      </w:r>
      <w:proofErr w:type="gramStart"/>
      <w:r>
        <w:rPr>
          <w:color w:val="000000" w:themeColor="text1"/>
        </w:rPr>
        <w:t>learning</w:t>
      </w:r>
      <w:proofErr w:type="gramEnd"/>
      <w:r>
        <w:rPr>
          <w:color w:val="000000" w:themeColor="text1"/>
        </w:rPr>
        <w:t xml:space="preserve"> with global properties</w:t>
      </w:r>
    </w:p>
    <w:p w14:paraId="79A57D62" w14:textId="166B7F9B" w:rsidR="002167AA" w:rsidRDefault="002167AA" w:rsidP="002167AA">
      <w:pPr>
        <w:pStyle w:val="ListParagraph"/>
        <w:numPr>
          <w:ilvl w:val="2"/>
          <w:numId w:val="1"/>
        </w:numPr>
        <w:rPr>
          <w:color w:val="000000" w:themeColor="text1"/>
        </w:rPr>
      </w:pPr>
      <w:r>
        <w:rPr>
          <w:color w:val="000000" w:themeColor="text1"/>
        </w:rPr>
        <w:t>Random forest</w:t>
      </w:r>
    </w:p>
    <w:p w14:paraId="350B08FE" w14:textId="7E60174D" w:rsidR="00D45FE1" w:rsidRDefault="00D45FE1" w:rsidP="002167AA">
      <w:pPr>
        <w:pStyle w:val="ListParagraph"/>
        <w:numPr>
          <w:ilvl w:val="2"/>
          <w:numId w:val="1"/>
        </w:numPr>
        <w:rPr>
          <w:color w:val="000000" w:themeColor="text1"/>
        </w:rPr>
      </w:pPr>
      <w:r>
        <w:rPr>
          <w:color w:val="000000" w:themeColor="text1"/>
        </w:rPr>
        <w:lastRenderedPageBreak/>
        <w:t>Also examples in that paper</w:t>
      </w:r>
    </w:p>
    <w:p w14:paraId="06D67C08" w14:textId="4120F789" w:rsidR="009F531A" w:rsidRDefault="007F7162" w:rsidP="001C1932">
      <w:pPr>
        <w:pStyle w:val="ListParagraph"/>
        <w:numPr>
          <w:ilvl w:val="1"/>
          <w:numId w:val="1"/>
        </w:numPr>
        <w:rPr>
          <w:color w:val="000000" w:themeColor="text1"/>
        </w:rPr>
      </w:pPr>
      <w:r>
        <w:rPr>
          <w:color w:val="000000" w:themeColor="text1"/>
        </w:rPr>
        <w:t xml:space="preserve">Extracted </w:t>
      </w:r>
      <w:r w:rsidR="006051FA">
        <w:rPr>
          <w:color w:val="000000" w:themeColor="text1"/>
        </w:rPr>
        <w:t>residues from specific feature sets</w:t>
      </w:r>
    </w:p>
    <w:p w14:paraId="28C51EB5" w14:textId="51245C6A" w:rsidR="006051FA" w:rsidRDefault="006051FA" w:rsidP="001C1932">
      <w:pPr>
        <w:pStyle w:val="ListParagraph"/>
        <w:numPr>
          <w:ilvl w:val="1"/>
          <w:numId w:val="1"/>
        </w:numPr>
        <w:rPr>
          <w:color w:val="000000" w:themeColor="text1"/>
        </w:rPr>
      </w:pPr>
      <w:r>
        <w:rPr>
          <w:color w:val="000000" w:themeColor="text1"/>
        </w:rPr>
        <w:t>Did machine learning with feature sets (categorical and regression) to predict optimal temperature</w:t>
      </w:r>
    </w:p>
    <w:p w14:paraId="78B19867" w14:textId="2C8B1A87" w:rsidR="006051FA" w:rsidRDefault="00CC1B63" w:rsidP="001C1932">
      <w:pPr>
        <w:pStyle w:val="ListParagraph"/>
        <w:numPr>
          <w:ilvl w:val="1"/>
          <w:numId w:val="1"/>
        </w:numPr>
        <w:rPr>
          <w:color w:val="000000" w:themeColor="text1"/>
        </w:rPr>
      </w:pPr>
      <w:r>
        <w:rPr>
          <w:color w:val="000000" w:themeColor="text1"/>
        </w:rPr>
        <w:t xml:space="preserve">Results: </w:t>
      </w:r>
      <w:r w:rsidR="00325276">
        <w:rPr>
          <w:color w:val="000000" w:themeColor="text1"/>
        </w:rPr>
        <w:t xml:space="preserve"> at important residues for prediction and formed possible experiments</w:t>
      </w:r>
      <w:r w:rsidR="00885C68">
        <w:rPr>
          <w:color w:val="000000" w:themeColor="text1"/>
        </w:rPr>
        <w:t xml:space="preserve"> using mutant library and others</w:t>
      </w:r>
    </w:p>
    <w:p w14:paraId="7126DEFB" w14:textId="18F3755C" w:rsidR="00FF6F3A" w:rsidRDefault="00FF6F3A" w:rsidP="00FF6F3A">
      <w:pPr>
        <w:pStyle w:val="ListParagraph"/>
        <w:numPr>
          <w:ilvl w:val="0"/>
          <w:numId w:val="1"/>
        </w:numPr>
        <w:rPr>
          <w:color w:val="000000" w:themeColor="text1"/>
        </w:rPr>
      </w:pPr>
      <w:r w:rsidRPr="00AB6814">
        <w:rPr>
          <w:color w:val="000000" w:themeColor="text1"/>
        </w:rPr>
        <w:t>Results</w:t>
      </w:r>
    </w:p>
    <w:p w14:paraId="4EEA1679" w14:textId="02BADE60" w:rsidR="00DA7065" w:rsidRPr="00DA7065" w:rsidRDefault="00530D50" w:rsidP="007D521F">
      <w:pPr>
        <w:ind w:firstLine="360"/>
        <w:rPr>
          <w:color w:val="000000" w:themeColor="text1"/>
        </w:rPr>
      </w:pPr>
      <w:r>
        <w:rPr>
          <w:color w:val="000000" w:themeColor="text1"/>
        </w:rPr>
        <w:t xml:space="preserve">The dataset includes </w:t>
      </w:r>
      <w:r w:rsidR="006805DE">
        <w:rPr>
          <w:color w:val="000000" w:themeColor="text1"/>
        </w:rPr>
        <w:t xml:space="preserve">30 </w:t>
      </w:r>
      <w:proofErr w:type="spellStart"/>
      <w:r w:rsidR="006805DE">
        <w:rPr>
          <w:color w:val="000000" w:themeColor="text1"/>
        </w:rPr>
        <w:t>OleAs</w:t>
      </w:r>
      <w:proofErr w:type="spellEnd"/>
      <w:r w:rsidR="006805DE">
        <w:rPr>
          <w:color w:val="000000" w:themeColor="text1"/>
        </w:rPr>
        <w:t xml:space="preserve"> from </w:t>
      </w:r>
      <w:commentRangeStart w:id="57"/>
      <w:r w:rsidR="0053219F">
        <w:rPr>
          <w:color w:val="000000" w:themeColor="text1"/>
        </w:rPr>
        <w:t xml:space="preserve">genomes </w:t>
      </w:r>
      <w:commentRangeEnd w:id="57"/>
      <w:r w:rsidR="00BF0A3D">
        <w:rPr>
          <w:rStyle w:val="CommentReference"/>
        </w:rPr>
        <w:commentReference w:id="57"/>
      </w:r>
      <w:r w:rsidR="0053219F">
        <w:rPr>
          <w:color w:val="000000" w:themeColor="text1"/>
        </w:rPr>
        <w:t xml:space="preserve">acquired in the TARA Oceans expedition, 20 </w:t>
      </w:r>
      <w:proofErr w:type="spellStart"/>
      <w:r w:rsidR="0053219F">
        <w:rPr>
          <w:color w:val="000000" w:themeColor="text1"/>
        </w:rPr>
        <w:t>OleAs</w:t>
      </w:r>
      <w:proofErr w:type="spellEnd"/>
      <w:r w:rsidR="0053219F">
        <w:rPr>
          <w:color w:val="000000" w:themeColor="text1"/>
        </w:rPr>
        <w:t xml:space="preserve"> from psychrophiles and thermophiles isolated from extreme conditions, and </w:t>
      </w:r>
      <w:r w:rsidR="007D521F">
        <w:rPr>
          <w:color w:val="000000" w:themeColor="text1"/>
        </w:rPr>
        <w:t xml:space="preserve">73 </w:t>
      </w:r>
      <w:proofErr w:type="spellStart"/>
      <w:r w:rsidR="007D521F">
        <w:rPr>
          <w:color w:val="000000" w:themeColor="text1"/>
        </w:rPr>
        <w:t>OleAs</w:t>
      </w:r>
      <w:proofErr w:type="spellEnd"/>
      <w:r w:rsidR="007D521F">
        <w:rPr>
          <w:color w:val="000000" w:themeColor="text1"/>
        </w:rPr>
        <w:t xml:space="preserve"> used in previous experiments in the Wackett lab </w:t>
      </w:r>
      <w:commentRangeStart w:id="59"/>
      <w:commentRangeStart w:id="60"/>
      <w:r w:rsidR="007D521F">
        <w:rPr>
          <w:color w:val="000000" w:themeColor="text1"/>
        </w:rPr>
        <w:t>()</w:t>
      </w:r>
      <w:commentRangeEnd w:id="59"/>
      <w:r w:rsidR="007D521F">
        <w:rPr>
          <w:rStyle w:val="CommentReference"/>
        </w:rPr>
        <w:commentReference w:id="59"/>
      </w:r>
      <w:commentRangeEnd w:id="60"/>
      <w:r w:rsidR="00BF0A3D">
        <w:rPr>
          <w:rStyle w:val="CommentReference"/>
        </w:rPr>
        <w:commentReference w:id="60"/>
      </w:r>
      <w:r w:rsidR="007D521F">
        <w:rPr>
          <w:color w:val="000000" w:themeColor="text1"/>
        </w:rPr>
        <w:t xml:space="preserve">. </w:t>
      </w:r>
    </w:p>
    <w:p w14:paraId="33945CFB" w14:textId="277AFA70" w:rsidR="002F6FF8" w:rsidRDefault="002F6FF8" w:rsidP="00371CA5">
      <w:pPr>
        <w:pStyle w:val="ListParagraph"/>
        <w:numPr>
          <w:ilvl w:val="1"/>
          <w:numId w:val="1"/>
        </w:numPr>
        <w:rPr>
          <w:color w:val="000000" w:themeColor="text1"/>
        </w:rPr>
      </w:pPr>
      <w:r>
        <w:rPr>
          <w:color w:val="000000" w:themeColor="text1"/>
        </w:rPr>
        <w:t>Introduce dataset</w:t>
      </w:r>
      <w:r w:rsidR="00606CEF">
        <w:rPr>
          <w:color w:val="000000" w:themeColor="text1"/>
        </w:rPr>
        <w:t xml:space="preserve"> (</w:t>
      </w:r>
      <w:proofErr w:type="spellStart"/>
      <w:r w:rsidR="00606CEF">
        <w:rPr>
          <w:color w:val="000000" w:themeColor="text1"/>
        </w:rPr>
        <w:t>multipanel</w:t>
      </w:r>
      <w:proofErr w:type="spellEnd"/>
      <w:r w:rsidR="00606CEF">
        <w:rPr>
          <w:color w:val="000000" w:themeColor="text1"/>
        </w:rPr>
        <w:t xml:space="preserve"> figure and supplemental table)</w:t>
      </w:r>
    </w:p>
    <w:p w14:paraId="33E66CA9" w14:textId="54D7FC29" w:rsidR="00BB45A9" w:rsidRDefault="00BB45A9" w:rsidP="00BB45A9">
      <w:pPr>
        <w:pStyle w:val="ListParagraph"/>
        <w:numPr>
          <w:ilvl w:val="2"/>
          <w:numId w:val="1"/>
        </w:numPr>
        <w:rPr>
          <w:color w:val="000000" w:themeColor="text1"/>
        </w:rPr>
      </w:pPr>
      <w:r>
        <w:rPr>
          <w:color w:val="000000" w:themeColor="text1"/>
        </w:rPr>
        <w:t xml:space="preserve">Over 200 </w:t>
      </w:r>
      <w:proofErr w:type="spellStart"/>
      <w:r>
        <w:rPr>
          <w:color w:val="000000" w:themeColor="text1"/>
        </w:rPr>
        <w:t>olea</w:t>
      </w:r>
      <w:proofErr w:type="spellEnd"/>
      <w:r>
        <w:rPr>
          <w:color w:val="000000" w:themeColor="text1"/>
        </w:rPr>
        <w:t xml:space="preserve">-type clusters </w:t>
      </w:r>
      <w:r w:rsidR="00A85F00">
        <w:rPr>
          <w:color w:val="000000" w:themeColor="text1"/>
        </w:rPr>
        <w:t>and picked taxonomically diverse strains</w:t>
      </w:r>
    </w:p>
    <w:p w14:paraId="72F13BBC" w14:textId="5670770F" w:rsidR="007C0650" w:rsidRDefault="00315639" w:rsidP="00371CA5">
      <w:pPr>
        <w:pStyle w:val="ListParagraph"/>
        <w:numPr>
          <w:ilvl w:val="1"/>
          <w:numId w:val="1"/>
        </w:numPr>
        <w:rPr>
          <w:color w:val="000000" w:themeColor="text1"/>
        </w:rPr>
      </w:pPr>
      <w:r>
        <w:rPr>
          <w:color w:val="000000" w:themeColor="text1"/>
        </w:rPr>
        <w:t>Tree/diagram</w:t>
      </w:r>
    </w:p>
    <w:p w14:paraId="75EA241F" w14:textId="57618C93" w:rsidR="00D90923" w:rsidRDefault="001674EF" w:rsidP="00371CA5">
      <w:pPr>
        <w:pStyle w:val="ListParagraph"/>
        <w:numPr>
          <w:ilvl w:val="1"/>
          <w:numId w:val="1"/>
        </w:numPr>
        <w:rPr>
          <w:color w:val="000000" w:themeColor="text1"/>
        </w:rPr>
      </w:pPr>
      <w:r>
        <w:rPr>
          <w:color w:val="000000" w:themeColor="text1"/>
        </w:rPr>
        <w:t>H</w:t>
      </w:r>
      <w:r w:rsidR="00D90923">
        <w:rPr>
          <w:color w:val="000000" w:themeColor="text1"/>
        </w:rPr>
        <w:t>eatmap</w:t>
      </w:r>
      <w:r>
        <w:rPr>
          <w:color w:val="000000" w:themeColor="text1"/>
        </w:rPr>
        <w:t xml:space="preserve"> (</w:t>
      </w:r>
      <w:proofErr w:type="spellStart"/>
      <w:r>
        <w:rPr>
          <w:color w:val="000000" w:themeColor="text1"/>
        </w:rPr>
        <w:t>supp</w:t>
      </w:r>
      <w:proofErr w:type="spellEnd"/>
      <w:r>
        <w:rPr>
          <w:color w:val="000000" w:themeColor="text1"/>
        </w:rPr>
        <w:t xml:space="preserve">?) worth mentioning </w:t>
      </w:r>
      <w:proofErr w:type="spellStart"/>
      <w:r>
        <w:rPr>
          <w:color w:val="000000" w:themeColor="text1"/>
        </w:rPr>
        <w:t>RKrat</w:t>
      </w:r>
      <w:proofErr w:type="spellEnd"/>
    </w:p>
    <w:p w14:paraId="545AC39C" w14:textId="639A8E9D" w:rsidR="00E00C5F" w:rsidRDefault="003B4AB3" w:rsidP="00371CA5">
      <w:pPr>
        <w:pStyle w:val="ListParagraph"/>
        <w:numPr>
          <w:ilvl w:val="1"/>
          <w:numId w:val="1"/>
        </w:numPr>
        <w:rPr>
          <w:color w:val="000000" w:themeColor="text1"/>
        </w:rPr>
      </w:pPr>
      <w:r>
        <w:rPr>
          <w:color w:val="000000" w:themeColor="text1"/>
        </w:rPr>
        <w:t>Machine learning stuff</w:t>
      </w:r>
    </w:p>
    <w:p w14:paraId="3B5E10A6" w14:textId="21D386DE" w:rsidR="003B4AB3" w:rsidRDefault="003B4AB3" w:rsidP="00371CA5">
      <w:pPr>
        <w:pStyle w:val="ListParagraph"/>
        <w:numPr>
          <w:ilvl w:val="1"/>
          <w:numId w:val="1"/>
        </w:numPr>
        <w:rPr>
          <w:color w:val="000000" w:themeColor="text1"/>
        </w:rPr>
      </w:pPr>
      <w:r>
        <w:rPr>
          <w:color w:val="000000" w:themeColor="text1"/>
        </w:rPr>
        <w:t>Tables with feature sets</w:t>
      </w:r>
    </w:p>
    <w:p w14:paraId="7FC70B53" w14:textId="3AAC0FE2" w:rsidR="00371CA5" w:rsidRPr="00AB6814" w:rsidRDefault="00D90923" w:rsidP="00371CA5">
      <w:pPr>
        <w:pStyle w:val="ListParagraph"/>
        <w:numPr>
          <w:ilvl w:val="1"/>
          <w:numId w:val="1"/>
        </w:numPr>
        <w:rPr>
          <w:color w:val="000000" w:themeColor="text1"/>
        </w:rPr>
      </w:pPr>
      <w:r>
        <w:rPr>
          <w:color w:val="000000" w:themeColor="text1"/>
        </w:rPr>
        <w:t>Important residues</w:t>
      </w:r>
    </w:p>
    <w:p w14:paraId="39F78271" w14:textId="4A896D3E" w:rsidR="00943B5A" w:rsidRDefault="00FF6F3A" w:rsidP="00943B5A">
      <w:pPr>
        <w:pStyle w:val="ListParagraph"/>
        <w:numPr>
          <w:ilvl w:val="0"/>
          <w:numId w:val="1"/>
        </w:numPr>
        <w:rPr>
          <w:color w:val="000000" w:themeColor="text1"/>
        </w:rPr>
      </w:pPr>
      <w:r w:rsidRPr="00AB6814">
        <w:rPr>
          <w:color w:val="000000" w:themeColor="text1"/>
        </w:rPr>
        <w:t>Future directions/planned experiment</w:t>
      </w:r>
      <w:r w:rsidR="00943B5A">
        <w:rPr>
          <w:color w:val="000000" w:themeColor="text1"/>
        </w:rPr>
        <w:t>s</w:t>
      </w:r>
    </w:p>
    <w:p w14:paraId="1530B5F3" w14:textId="2FA34F1F" w:rsidR="00A74FA2" w:rsidRPr="0011453B" w:rsidRDefault="00A74FA2" w:rsidP="00A74FA2">
      <w:pPr>
        <w:pStyle w:val="ListParagraph"/>
        <w:numPr>
          <w:ilvl w:val="1"/>
          <w:numId w:val="1"/>
        </w:numPr>
        <w:rPr>
          <w:color w:val="000000" w:themeColor="text1"/>
          <w:highlight w:val="yellow"/>
        </w:rPr>
      </w:pPr>
      <w:proofErr w:type="spellStart"/>
      <w:r w:rsidRPr="0011453B">
        <w:rPr>
          <w:color w:val="000000" w:themeColor="text1"/>
          <w:highlight w:val="yellow"/>
        </w:rPr>
        <w:t>Kocuria</w:t>
      </w:r>
      <w:proofErr w:type="spellEnd"/>
      <w:r w:rsidRPr="0011453B">
        <w:rPr>
          <w:color w:val="000000" w:themeColor="text1"/>
          <w:highlight w:val="yellow"/>
        </w:rPr>
        <w:t xml:space="preserve"> </w:t>
      </w:r>
      <w:r w:rsidR="00843E0D" w:rsidRPr="0011453B">
        <w:rPr>
          <w:color w:val="000000" w:themeColor="text1"/>
          <w:highlight w:val="yellow"/>
        </w:rPr>
        <w:t xml:space="preserve">funny </w:t>
      </w:r>
      <w:r w:rsidRPr="0011453B">
        <w:rPr>
          <w:color w:val="000000" w:themeColor="text1"/>
          <w:highlight w:val="yellow"/>
        </w:rPr>
        <w:t xml:space="preserve">business </w:t>
      </w:r>
    </w:p>
    <w:p w14:paraId="271F297C" w14:textId="0CAE1F6E" w:rsidR="00843E0D" w:rsidRDefault="00843E0D" w:rsidP="00A74FA2">
      <w:pPr>
        <w:pStyle w:val="ListParagraph"/>
        <w:numPr>
          <w:ilvl w:val="1"/>
          <w:numId w:val="1"/>
        </w:numPr>
        <w:rPr>
          <w:color w:val="000000" w:themeColor="text1"/>
        </w:rPr>
      </w:pPr>
      <w:r>
        <w:rPr>
          <w:color w:val="000000" w:themeColor="text1"/>
        </w:rPr>
        <w:t>Mutant library screening for important channel residues</w:t>
      </w:r>
    </w:p>
    <w:p w14:paraId="0EF87211" w14:textId="78D7C66C" w:rsidR="00843E0D" w:rsidRDefault="00843E0D" w:rsidP="00A74FA2">
      <w:pPr>
        <w:pStyle w:val="ListParagraph"/>
        <w:numPr>
          <w:ilvl w:val="1"/>
          <w:numId w:val="1"/>
        </w:numPr>
        <w:rPr>
          <w:color w:val="000000" w:themeColor="text1"/>
        </w:rPr>
      </w:pPr>
      <w:r>
        <w:rPr>
          <w:color w:val="000000" w:themeColor="text1"/>
        </w:rPr>
        <w:t>Activity assays?</w:t>
      </w:r>
    </w:p>
    <w:p w14:paraId="06091BFF" w14:textId="54DFB532" w:rsidR="00943B5A" w:rsidRDefault="000C2B66" w:rsidP="00943B5A">
      <w:pPr>
        <w:pStyle w:val="ListParagraph"/>
        <w:numPr>
          <w:ilvl w:val="0"/>
          <w:numId w:val="1"/>
        </w:numPr>
        <w:rPr>
          <w:color w:val="000000" w:themeColor="text1"/>
        </w:rPr>
      </w:pPr>
      <w:r>
        <w:rPr>
          <w:color w:val="000000" w:themeColor="text1"/>
        </w:rPr>
        <w:t>F</w:t>
      </w:r>
      <w:r w:rsidR="00943B5A">
        <w:rPr>
          <w:color w:val="000000" w:themeColor="text1"/>
        </w:rPr>
        <w:t>igures</w:t>
      </w:r>
    </w:p>
    <w:p w14:paraId="07DBE85B" w14:textId="77777777" w:rsidR="004A0A73" w:rsidRDefault="006976A2" w:rsidP="006976A2">
      <w:pPr>
        <w:pStyle w:val="ListParagraph"/>
        <w:numPr>
          <w:ilvl w:val="1"/>
          <w:numId w:val="1"/>
        </w:numPr>
        <w:rPr>
          <w:color w:val="000000" w:themeColor="text1"/>
        </w:rPr>
      </w:pPr>
      <w:r>
        <w:rPr>
          <w:color w:val="000000" w:themeColor="text1"/>
        </w:rPr>
        <w:t xml:space="preserve">Figures describing </w:t>
      </w:r>
      <w:r w:rsidR="004A0A73">
        <w:rPr>
          <w:color w:val="000000" w:themeColor="text1"/>
        </w:rPr>
        <w:t>dataset</w:t>
      </w:r>
    </w:p>
    <w:p w14:paraId="253724C5" w14:textId="5CE106C3" w:rsidR="001933B8" w:rsidRDefault="00917E9E" w:rsidP="004A0A73">
      <w:pPr>
        <w:pStyle w:val="ListParagraph"/>
        <w:numPr>
          <w:ilvl w:val="2"/>
          <w:numId w:val="1"/>
        </w:numPr>
        <w:rPr>
          <w:color w:val="000000" w:themeColor="text1"/>
        </w:rPr>
      </w:pPr>
      <w:r>
        <w:rPr>
          <w:noProof/>
          <w:color w:val="000000" w:themeColor="text1"/>
        </w:rPr>
        <w:object w:dxaOrig="5041" w:dyaOrig="2881" w14:anchorId="0BC310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 style="width:252pt;height:2in;mso-width-percent:0;mso-height-percent:0;mso-width-percent:0;mso-height-percent:0" o:ole="">
            <v:imagedata r:id="rId9" o:title=""/>
          </v:shape>
          <o:OLEObject Type="Embed" ProgID="AcroExch.Document.DC" ShapeID="_x0000_i1036" DrawAspect="Content" ObjectID="_1658591209" r:id="rId10"/>
        </w:object>
      </w:r>
    </w:p>
    <w:p w14:paraId="1490466A" w14:textId="6E28C146" w:rsidR="006976A2" w:rsidRDefault="00917E9E" w:rsidP="004A0A73">
      <w:pPr>
        <w:pStyle w:val="ListParagraph"/>
        <w:numPr>
          <w:ilvl w:val="2"/>
          <w:numId w:val="1"/>
        </w:numPr>
        <w:rPr>
          <w:color w:val="000000" w:themeColor="text1"/>
        </w:rPr>
      </w:pPr>
      <w:r>
        <w:rPr>
          <w:noProof/>
          <w:color w:val="000000" w:themeColor="text1"/>
        </w:rPr>
        <w:object w:dxaOrig="5041" w:dyaOrig="2881" w14:anchorId="7B79E740">
          <v:shape id="_x0000_i1035" type="#_x0000_t75" alt="" style="width:252pt;height:2in;mso-width-percent:0;mso-height-percent:0;mso-width-percent:0;mso-height-percent:0" o:ole="">
            <v:imagedata r:id="rId11" o:title=""/>
          </v:shape>
          <o:OLEObject Type="Embed" ProgID="AcroExch.Document.DC" ShapeID="_x0000_i1035" DrawAspect="Content" ObjectID="_1658591210" r:id="rId12"/>
        </w:object>
      </w:r>
    </w:p>
    <w:p w14:paraId="3691F601" w14:textId="32E1B3C1" w:rsidR="004A0A73" w:rsidRDefault="00917E9E" w:rsidP="004A0A73">
      <w:pPr>
        <w:pStyle w:val="ListParagraph"/>
        <w:numPr>
          <w:ilvl w:val="2"/>
          <w:numId w:val="1"/>
        </w:numPr>
        <w:rPr>
          <w:color w:val="000000" w:themeColor="text1"/>
        </w:rPr>
      </w:pPr>
      <w:r>
        <w:rPr>
          <w:noProof/>
          <w:color w:val="000000" w:themeColor="text1"/>
        </w:rPr>
        <w:object w:dxaOrig="5041" w:dyaOrig="5041" w14:anchorId="5D9B69F6">
          <v:shape id="_x0000_i1034" type="#_x0000_t75" alt="" style="width:258.65pt;height:258.65pt;mso-width-percent:0;mso-height-percent:0;mso-width-percent:0;mso-height-percent:0" o:ole="">
            <v:imagedata r:id="rId13" o:title=""/>
          </v:shape>
          <o:OLEObject Type="Embed" ProgID="AcroExch.Document.DC" ShapeID="_x0000_i1034" DrawAspect="Content" ObjectID="_1658591211" r:id="rId14"/>
        </w:object>
      </w:r>
    </w:p>
    <w:p w14:paraId="4610F503" w14:textId="449D440D" w:rsidR="004A0A73" w:rsidRDefault="00917E9E" w:rsidP="004A0A73">
      <w:pPr>
        <w:pStyle w:val="ListParagraph"/>
        <w:numPr>
          <w:ilvl w:val="2"/>
          <w:numId w:val="1"/>
        </w:numPr>
        <w:rPr>
          <w:color w:val="000000" w:themeColor="text1"/>
        </w:rPr>
      </w:pPr>
      <w:r>
        <w:rPr>
          <w:noProof/>
        </w:rPr>
        <w:object w:dxaOrig="5041" w:dyaOrig="5041" w14:anchorId="0167B443">
          <v:shape id="_x0000_i1033" type="#_x0000_t75" alt="" style="width:251.35pt;height:251.35pt;mso-width-percent:0;mso-height-percent:0;mso-width-percent:0;mso-height-percent:0" o:ole="">
            <v:imagedata r:id="rId15" o:title=""/>
          </v:shape>
          <o:OLEObject Type="Embed" ProgID="AcroExch.Document.DC" ShapeID="_x0000_i1033" DrawAspect="Content" ObjectID="_1658591212" r:id="rId16"/>
        </w:object>
      </w:r>
    </w:p>
    <w:p w14:paraId="18042DA2" w14:textId="44836A19" w:rsidR="006976A2" w:rsidRPr="004A0A73" w:rsidRDefault="00917E9E" w:rsidP="004A0A73">
      <w:pPr>
        <w:pStyle w:val="ListParagraph"/>
        <w:numPr>
          <w:ilvl w:val="2"/>
          <w:numId w:val="1"/>
        </w:numPr>
        <w:rPr>
          <w:color w:val="000000" w:themeColor="text1"/>
        </w:rPr>
      </w:pPr>
      <w:r>
        <w:rPr>
          <w:noProof/>
          <w:color w:val="000000" w:themeColor="text1"/>
        </w:rPr>
        <w:object w:dxaOrig="7921" w:dyaOrig="4321" w14:anchorId="342FE8E1">
          <v:shape id="_x0000_i1032" type="#_x0000_t75" alt="" style="width:396pt;height:3in;mso-width-percent:0;mso-height-percent:0;mso-width-percent:0;mso-height-percent:0" o:ole="">
            <v:imagedata r:id="rId17" o:title=""/>
          </v:shape>
          <o:OLEObject Type="Embed" ProgID="AcroExch.Document.DC" ShapeID="_x0000_i1032" DrawAspect="Content" ObjectID="_1658591213" r:id="rId18"/>
        </w:object>
      </w:r>
    </w:p>
    <w:p w14:paraId="3B0A6410" w14:textId="77777777" w:rsidR="00162F02" w:rsidRDefault="00162F02" w:rsidP="006976A2">
      <w:pPr>
        <w:pStyle w:val="ListParagraph"/>
        <w:numPr>
          <w:ilvl w:val="1"/>
          <w:numId w:val="1"/>
        </w:numPr>
        <w:rPr>
          <w:color w:val="000000" w:themeColor="text1"/>
        </w:rPr>
      </w:pPr>
      <w:r>
        <w:rPr>
          <w:color w:val="000000" w:themeColor="text1"/>
        </w:rPr>
        <w:t>Feature analysis</w:t>
      </w:r>
    </w:p>
    <w:p w14:paraId="7342879C" w14:textId="22FA6D08" w:rsidR="006976A2" w:rsidRDefault="00162F02" w:rsidP="00162F02">
      <w:pPr>
        <w:pStyle w:val="ListParagraph"/>
        <w:numPr>
          <w:ilvl w:val="2"/>
          <w:numId w:val="1"/>
        </w:numPr>
        <w:rPr>
          <w:color w:val="000000" w:themeColor="text1"/>
        </w:rPr>
      </w:pPr>
      <w:r>
        <w:rPr>
          <w:color w:val="000000" w:themeColor="text1"/>
        </w:rPr>
        <w:lastRenderedPageBreak/>
        <w:t>Channel logo A</w:t>
      </w:r>
      <w:r w:rsidR="00917E9E">
        <w:rPr>
          <w:noProof/>
          <w:color w:val="000000" w:themeColor="text1"/>
        </w:rPr>
        <w:object w:dxaOrig="5041" w:dyaOrig="5041" w14:anchorId="0EB816EB">
          <v:shape id="_x0000_i1031" type="#_x0000_t75" alt="" style="width:296pt;height:296pt;mso-width-percent:0;mso-height-percent:0;mso-width-percent:0;mso-height-percent:0" o:ole="">
            <v:imagedata r:id="rId19" o:title=""/>
          </v:shape>
          <o:OLEObject Type="Embed" ProgID="AcroExch.Document.DC" ShapeID="_x0000_i1031" DrawAspect="Content" ObjectID="_1658591214" r:id="rId20"/>
        </w:object>
      </w:r>
    </w:p>
    <w:p w14:paraId="54E81B16" w14:textId="32A72E51" w:rsidR="00162F02" w:rsidRDefault="00162F02" w:rsidP="00162F02">
      <w:pPr>
        <w:pStyle w:val="ListParagraph"/>
        <w:numPr>
          <w:ilvl w:val="2"/>
          <w:numId w:val="1"/>
        </w:numPr>
        <w:rPr>
          <w:color w:val="000000" w:themeColor="text1"/>
        </w:rPr>
      </w:pPr>
      <w:r>
        <w:rPr>
          <w:color w:val="000000" w:themeColor="text1"/>
        </w:rPr>
        <w:t>Channel logo B</w:t>
      </w:r>
      <w:r w:rsidR="00917E9E">
        <w:rPr>
          <w:noProof/>
          <w:color w:val="000000" w:themeColor="text1"/>
        </w:rPr>
        <w:object w:dxaOrig="5041" w:dyaOrig="5041" w14:anchorId="286A022E">
          <v:shape id="_x0000_i1030" type="#_x0000_t75" alt="" style="width:303.35pt;height:303.35pt;mso-width-percent:0;mso-height-percent:0;mso-width-percent:0;mso-height-percent:0" o:ole="">
            <v:imagedata r:id="rId21" o:title=""/>
          </v:shape>
          <o:OLEObject Type="Embed" ProgID="AcroExch.Document.DC" ShapeID="_x0000_i1030" DrawAspect="Content" ObjectID="_1658591215" r:id="rId22"/>
        </w:object>
      </w:r>
    </w:p>
    <w:p w14:paraId="6201B25A" w14:textId="7D4B684C" w:rsidR="00162F02" w:rsidRDefault="00162F02" w:rsidP="00162F02">
      <w:pPr>
        <w:pStyle w:val="ListParagraph"/>
        <w:numPr>
          <w:ilvl w:val="2"/>
          <w:numId w:val="1"/>
        </w:numPr>
        <w:rPr>
          <w:color w:val="000000" w:themeColor="text1"/>
        </w:rPr>
      </w:pPr>
      <w:r>
        <w:rPr>
          <w:color w:val="000000" w:themeColor="text1"/>
        </w:rPr>
        <w:lastRenderedPageBreak/>
        <w:t xml:space="preserve">There are more of these </w:t>
      </w:r>
      <w:r w:rsidR="00917E9E">
        <w:rPr>
          <w:noProof/>
          <w:color w:val="000000" w:themeColor="text1"/>
        </w:rPr>
        <w:object w:dxaOrig="8640" w:dyaOrig="14400" w14:anchorId="62A923B8">
          <v:shape id="_x0000_i1029" type="#_x0000_t75" alt="" style="width:322.65pt;height:538pt;mso-width-percent:0;mso-height-percent:0;mso-width-percent:0;mso-height-percent:0" o:ole="">
            <v:imagedata r:id="rId23" o:title=""/>
          </v:shape>
          <o:OLEObject Type="Embed" ProgID="AcroExch.Document.DC" ShapeID="_x0000_i1029" DrawAspect="Content" ObjectID="_1658591216" r:id="rId24"/>
        </w:object>
      </w:r>
    </w:p>
    <w:p w14:paraId="3D957F74" w14:textId="5E4B0050" w:rsidR="001E2B31" w:rsidRDefault="00917E9E" w:rsidP="001E2B31">
      <w:pPr>
        <w:pStyle w:val="ListParagraph"/>
        <w:numPr>
          <w:ilvl w:val="2"/>
          <w:numId w:val="1"/>
        </w:numPr>
        <w:rPr>
          <w:color w:val="000000" w:themeColor="text1"/>
        </w:rPr>
      </w:pPr>
      <w:r>
        <w:rPr>
          <w:noProof/>
          <w:color w:val="000000" w:themeColor="text1"/>
        </w:rPr>
        <w:object w:dxaOrig="7201" w:dyaOrig="14401" w14:anchorId="2D2656A3">
          <v:shape id="_x0000_i1028" type="#_x0000_t75" alt="" style="width:5in;height:10in;mso-width-percent:0;mso-height-percent:0;mso-width-percent:0;mso-height-percent:0" o:ole="">
            <v:imagedata r:id="rId25" o:title=""/>
          </v:shape>
          <o:OLEObject Type="Embed" ProgID="AcroExch.Document.DC" ShapeID="_x0000_i1028" DrawAspect="Content" ObjectID="_1658591217" r:id="rId26"/>
        </w:object>
      </w:r>
    </w:p>
    <w:p w14:paraId="56571162" w14:textId="77777777" w:rsidR="00E421D2" w:rsidRDefault="001E2B31" w:rsidP="001E2B31">
      <w:pPr>
        <w:pStyle w:val="ListParagraph"/>
        <w:numPr>
          <w:ilvl w:val="1"/>
          <w:numId w:val="1"/>
        </w:numPr>
        <w:rPr>
          <w:color w:val="000000" w:themeColor="text1"/>
        </w:rPr>
      </w:pPr>
      <w:r>
        <w:rPr>
          <w:color w:val="000000" w:themeColor="text1"/>
        </w:rPr>
        <w:lastRenderedPageBreak/>
        <w:t>Machine learning</w:t>
      </w:r>
    </w:p>
    <w:p w14:paraId="6391BAA7" w14:textId="1379CEE9" w:rsidR="00242209" w:rsidRDefault="00917E9E" w:rsidP="00E421D2">
      <w:pPr>
        <w:pStyle w:val="ListParagraph"/>
        <w:numPr>
          <w:ilvl w:val="2"/>
          <w:numId w:val="1"/>
        </w:numPr>
        <w:rPr>
          <w:color w:val="000000" w:themeColor="text1"/>
        </w:rPr>
      </w:pPr>
      <w:r>
        <w:rPr>
          <w:noProof/>
        </w:rPr>
        <w:object w:dxaOrig="5041" w:dyaOrig="5041" w14:anchorId="171B3D2D">
          <v:shape id="_x0000_i1027" type="#_x0000_t75" alt="" style="width:252pt;height:252pt;mso-width-percent:0;mso-height-percent:0;mso-width-percent:0;mso-height-percent:0" o:ole="">
            <v:imagedata r:id="rId27" o:title=""/>
          </v:shape>
          <o:OLEObject Type="Embed" ProgID="AcroExch.Document.DC" ShapeID="_x0000_i1027" DrawAspect="Content" ObjectID="_1658591218" r:id="rId28"/>
        </w:object>
      </w:r>
    </w:p>
    <w:p w14:paraId="4D49689B" w14:textId="483F844F" w:rsidR="00E421D2" w:rsidRDefault="00E421D2" w:rsidP="00E421D2">
      <w:pPr>
        <w:pStyle w:val="ListParagraph"/>
        <w:numPr>
          <w:ilvl w:val="2"/>
          <w:numId w:val="1"/>
        </w:numPr>
        <w:rPr>
          <w:color w:val="000000" w:themeColor="text1"/>
        </w:rPr>
      </w:pPr>
      <w:r>
        <w:rPr>
          <w:color w:val="000000" w:themeColor="text1"/>
        </w:rPr>
        <w:t>Logo of important residues in channel for temperature prediction</w:t>
      </w:r>
      <w:r w:rsidR="00917E9E">
        <w:rPr>
          <w:noProof/>
          <w:color w:val="000000" w:themeColor="text1"/>
        </w:rPr>
        <w:object w:dxaOrig="5041" w:dyaOrig="5041" w14:anchorId="0191D63D">
          <v:shape id="_x0000_i1026" type="#_x0000_t75" alt="" style="width:252pt;height:252pt;mso-width-percent:0;mso-height-percent:0;mso-width-percent:0;mso-height-percent:0" o:ole="">
            <v:imagedata r:id="rId29" o:title=""/>
          </v:shape>
          <o:OLEObject Type="Embed" ProgID="AcroExch.Document.DC" ShapeID="_x0000_i1026" DrawAspect="Content" ObjectID="_1658591219" r:id="rId30"/>
        </w:object>
      </w:r>
    </w:p>
    <w:p w14:paraId="4050AEC4" w14:textId="1B502E18" w:rsidR="00E421D2" w:rsidRPr="001E2B31" w:rsidRDefault="00E421D2" w:rsidP="00E421D2">
      <w:pPr>
        <w:pStyle w:val="ListParagraph"/>
        <w:numPr>
          <w:ilvl w:val="2"/>
          <w:numId w:val="1"/>
        </w:numPr>
        <w:rPr>
          <w:color w:val="000000" w:themeColor="text1"/>
        </w:rPr>
      </w:pPr>
      <w:r>
        <w:rPr>
          <w:color w:val="000000" w:themeColor="text1"/>
        </w:rPr>
        <w:lastRenderedPageBreak/>
        <w:t>Example temperature prediction plot</w:t>
      </w:r>
      <w:r w:rsidR="00917E9E">
        <w:rPr>
          <w:noProof/>
          <w:color w:val="000000" w:themeColor="text1"/>
        </w:rPr>
        <w:object w:dxaOrig="5041" w:dyaOrig="2881" w14:anchorId="6C5A60DC">
          <v:shape id="_x0000_i1025" type="#_x0000_t75" alt="" style="width:252pt;height:2in;mso-width-percent:0;mso-height-percent:0;mso-width-percent:0;mso-height-percent:0" o:ole="">
            <v:imagedata r:id="rId31" o:title=""/>
          </v:shape>
          <o:OLEObject Type="Embed" ProgID="AcroExch.Document.DC" ShapeID="_x0000_i1025" DrawAspect="Content" ObjectID="_1658591220" r:id="rId32"/>
        </w:object>
      </w:r>
    </w:p>
    <w:sectPr w:rsidR="00E421D2" w:rsidRPr="001E2B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0" w:author="Troy Biernath" w:date="2020-08-06T13:24:00Z" w:initials="TB">
    <w:p w14:paraId="5F2340E7" w14:textId="1BFA5EC6" w:rsidR="00B765BD" w:rsidRDefault="00B765BD">
      <w:pPr>
        <w:pStyle w:val="CommentText"/>
      </w:pPr>
      <w:r>
        <w:rPr>
          <w:rStyle w:val="CommentReference"/>
        </w:rPr>
        <w:annotationRef/>
      </w:r>
      <w:r>
        <w:t>Get a better name for these?</w:t>
      </w:r>
    </w:p>
  </w:comment>
  <w:comment w:id="31" w:author="Serina Robinson" w:date="2020-08-10T18:49:00Z" w:initials="SR">
    <w:p w14:paraId="37ED49DC" w14:textId="46F7E8EA" w:rsidR="00F32DDA" w:rsidRDefault="00F32DDA">
      <w:pPr>
        <w:pStyle w:val="CommentText"/>
      </w:pPr>
      <w:r>
        <w:rPr>
          <w:rStyle w:val="CommentReference"/>
        </w:rPr>
        <w:annotationRef/>
      </w:r>
      <w:r>
        <w:t>Yeah hmm...not sure what to call these. If you have a good idea feel free to use it</w:t>
      </w:r>
    </w:p>
  </w:comment>
  <w:comment w:id="32" w:author="Serina Robinson" w:date="2020-08-10T18:20:00Z" w:initials="SR">
    <w:p w14:paraId="66211C71" w14:textId="5A47BDBF" w:rsidR="000D0B9A" w:rsidRDefault="000D0B9A">
      <w:pPr>
        <w:pStyle w:val="CommentText"/>
      </w:pPr>
      <w:r>
        <w:rPr>
          <w:rStyle w:val="CommentReference"/>
        </w:rPr>
        <w:annotationRef/>
      </w:r>
      <w:r>
        <w:t xml:space="preserve">In </w:t>
      </w:r>
      <w:proofErr w:type="gramStart"/>
      <w:r>
        <w:t>general</w:t>
      </w:r>
      <w:proofErr w:type="gramEnd"/>
      <w:r>
        <w:t xml:space="preserve"> throughout</w:t>
      </w:r>
      <w:r w:rsidR="00A35131">
        <w:t xml:space="preserve"> the text</w:t>
      </w:r>
      <w:r>
        <w:t xml:space="preserve"> you can refer to proteins with capitalized first letters (</w:t>
      </w:r>
      <w:proofErr w:type="spellStart"/>
      <w:r>
        <w:t>OleAs</w:t>
      </w:r>
      <w:proofErr w:type="spellEnd"/>
      <w:r>
        <w:t>) and genes italicized with lowercase first letters (</w:t>
      </w:r>
      <w:proofErr w:type="spellStart"/>
      <w:r w:rsidRPr="000D0B9A">
        <w:rPr>
          <w:i/>
        </w:rPr>
        <w:t>oleAs</w:t>
      </w:r>
      <w:proofErr w:type="spellEnd"/>
      <w:r w:rsidRPr="000D0B9A">
        <w:rPr>
          <w:i/>
        </w:rPr>
        <w:t>)</w:t>
      </w:r>
    </w:p>
  </w:comment>
  <w:comment w:id="34" w:author="Serina Robinson" w:date="2020-08-10T18:50:00Z" w:initials="SR">
    <w:p w14:paraId="2FAF2596" w14:textId="4FEE7336" w:rsidR="00F32DDA" w:rsidRDefault="00F32DDA">
      <w:pPr>
        <w:pStyle w:val="CommentText"/>
      </w:pPr>
      <w:r>
        <w:rPr>
          <w:rStyle w:val="CommentReference"/>
        </w:rPr>
        <w:annotationRef/>
      </w:r>
      <w:r w:rsidR="00BF0A3D">
        <w:t>Write something</w:t>
      </w:r>
      <w:r>
        <w:t xml:space="preserve"> </w:t>
      </w:r>
      <w:proofErr w:type="spellStart"/>
      <w:r>
        <w:t>something</w:t>
      </w:r>
      <w:proofErr w:type="spellEnd"/>
      <w:r>
        <w:t xml:space="preserve"> here about the TARA sequences which were included with ocean temperature at the location of sampling</w:t>
      </w:r>
    </w:p>
  </w:comment>
  <w:comment w:id="33" w:author="Serina Robinson" w:date="2020-08-10T18:20:00Z" w:initials="SR">
    <w:p w14:paraId="0C434E8B" w14:textId="5348DE2A" w:rsidR="000D0B9A" w:rsidRDefault="000D0B9A">
      <w:pPr>
        <w:pStyle w:val="CommentText"/>
      </w:pPr>
      <w:r>
        <w:rPr>
          <w:rStyle w:val="CommentReference"/>
        </w:rPr>
        <w:annotationRef/>
      </w:r>
      <w:r>
        <w:t xml:space="preserve">You can </w:t>
      </w:r>
      <w:r w:rsidR="00BF0A3D">
        <w:t xml:space="preserve">mention </w:t>
      </w:r>
      <w:r>
        <w:t xml:space="preserve">the mBio and </w:t>
      </w:r>
      <w:proofErr w:type="spellStart"/>
      <w:r>
        <w:t>SynBio</w:t>
      </w:r>
      <w:proofErr w:type="spellEnd"/>
      <w:r>
        <w:t xml:space="preserve"> papers here (Smith et al. 2020; Robinson et al. 2020) to clarify which ‘previous experiments’ you are talking about</w:t>
      </w:r>
    </w:p>
  </w:comment>
  <w:comment w:id="35" w:author="Serina Robinson" w:date="2020-08-10T18:25:00Z" w:initials="SR">
    <w:p w14:paraId="3213A2BC" w14:textId="3620C33B" w:rsidR="000527F7" w:rsidRDefault="000527F7">
      <w:pPr>
        <w:pStyle w:val="CommentText"/>
      </w:pPr>
      <w:r>
        <w:rPr>
          <w:rStyle w:val="CommentReference"/>
        </w:rPr>
        <w:annotationRef/>
      </w:r>
      <w:r>
        <w:t xml:space="preserve">The query was actually OleABCD proteins from </w:t>
      </w:r>
      <w:proofErr w:type="spellStart"/>
      <w:r w:rsidRPr="000527F7">
        <w:rPr>
          <w:i/>
        </w:rPr>
        <w:t>Shewanella</w:t>
      </w:r>
      <w:proofErr w:type="spellEnd"/>
      <w:r w:rsidRPr="000527F7">
        <w:rPr>
          <w:i/>
        </w:rPr>
        <w:t xml:space="preserve"> </w:t>
      </w:r>
      <w:proofErr w:type="spellStart"/>
      <w:r w:rsidRPr="000527F7">
        <w:rPr>
          <w:i/>
        </w:rPr>
        <w:t>putrefaciens</w:t>
      </w:r>
      <w:proofErr w:type="spellEnd"/>
      <w:r>
        <w:rPr>
          <w:i/>
        </w:rPr>
        <w:t xml:space="preserve"> </w:t>
      </w:r>
      <w:r w:rsidRPr="000527F7">
        <w:t>(data/query/</w:t>
      </w:r>
      <w:proofErr w:type="spellStart"/>
      <w:r w:rsidRPr="000527F7">
        <w:t>OleABCD_Shewanella.fa</w:t>
      </w:r>
      <w:r>
        <w:t>st</w:t>
      </w:r>
      <w:r w:rsidRPr="000527F7">
        <w:t>a</w:t>
      </w:r>
      <w:proofErr w:type="spellEnd"/>
      <w:r w:rsidRPr="000527F7">
        <w:t>)</w:t>
      </w:r>
    </w:p>
  </w:comment>
  <w:comment w:id="36" w:author="Serina Robinson" w:date="2020-08-10T18:21:00Z" w:initials="SR">
    <w:p w14:paraId="136C1C9E" w14:textId="06E8F535" w:rsidR="000D0B9A" w:rsidRDefault="000D0B9A">
      <w:pPr>
        <w:pStyle w:val="CommentText"/>
      </w:pPr>
      <w:r>
        <w:rPr>
          <w:rStyle w:val="CommentReference"/>
        </w:rPr>
        <w:annotationRef/>
      </w:r>
      <w:r w:rsidR="000527F7">
        <w:t>We actually queried the amino acid sequences here rather than nucleotide so they should be capitalized and specified as protein sequences rather than genes</w:t>
      </w:r>
    </w:p>
  </w:comment>
  <w:comment w:id="37" w:author="Serina Robinson" w:date="2020-08-10T18:43:00Z" w:initials="SR">
    <w:p w14:paraId="0D4737BC" w14:textId="118E6E26" w:rsidR="00A35131" w:rsidRDefault="00A35131">
      <w:pPr>
        <w:pStyle w:val="CommentText"/>
      </w:pPr>
      <w:r>
        <w:rPr>
          <w:rStyle w:val="CommentReference"/>
        </w:rPr>
        <w:annotationRef/>
      </w:r>
      <w:r>
        <w:t>For clarity I would say ‘were considered as true hits’ rather than kept for analysis</w:t>
      </w:r>
    </w:p>
  </w:comment>
  <w:comment w:id="38" w:author="Troy Biernath" w:date="2020-08-06T15:12:00Z" w:initials="TB">
    <w:p w14:paraId="1DE31D69" w14:textId="2E211688" w:rsidR="00185232" w:rsidRDefault="00185232">
      <w:pPr>
        <w:pStyle w:val="CommentText"/>
      </w:pPr>
      <w:r>
        <w:rPr>
          <w:rStyle w:val="CommentReference"/>
        </w:rPr>
        <w:annotationRef/>
      </w:r>
      <w:r>
        <w:t xml:space="preserve">Muscle or </w:t>
      </w:r>
      <w:proofErr w:type="spellStart"/>
      <w:r>
        <w:t>clustall</w:t>
      </w:r>
      <w:proofErr w:type="spellEnd"/>
      <w:r>
        <w:t xml:space="preserve"> or something?</w:t>
      </w:r>
    </w:p>
  </w:comment>
  <w:comment w:id="39" w:author="Serina Robinson" w:date="2020-08-10T18:43:00Z" w:initials="SR">
    <w:p w14:paraId="483B943B" w14:textId="77777777" w:rsidR="00A35131" w:rsidRDefault="00A35131">
      <w:pPr>
        <w:pStyle w:val="CommentText"/>
      </w:pPr>
      <w:r>
        <w:rPr>
          <w:rStyle w:val="CommentReference"/>
        </w:rPr>
        <w:annotationRef/>
      </w:r>
      <w:r>
        <w:t xml:space="preserve">I believe we used </w:t>
      </w:r>
      <w:proofErr w:type="spellStart"/>
      <w:r>
        <w:t>ClustalW</w:t>
      </w:r>
      <w:proofErr w:type="spellEnd"/>
      <w:r>
        <w:t xml:space="preserve">. </w:t>
      </w:r>
    </w:p>
    <w:p w14:paraId="20246D1E" w14:textId="3C17E8E1" w:rsidR="00A35131" w:rsidRDefault="00A35131">
      <w:pPr>
        <w:pStyle w:val="CommentText"/>
      </w:pPr>
      <w:r>
        <w:t xml:space="preserve">Muscle is another option in MEGAX but it tends to lead to </w:t>
      </w:r>
      <w:proofErr w:type="spellStart"/>
      <w:r>
        <w:t>gappier</w:t>
      </w:r>
      <w:proofErr w:type="spellEnd"/>
      <w:r>
        <w:t xml:space="preserve"> alignments so I prefer </w:t>
      </w:r>
      <w:proofErr w:type="spellStart"/>
      <w:r>
        <w:t>ClustalW</w:t>
      </w:r>
      <w:proofErr w:type="spellEnd"/>
      <w:r>
        <w:t xml:space="preserve"> and probably advised you as such.</w:t>
      </w:r>
    </w:p>
  </w:comment>
  <w:comment w:id="40" w:author="Serina Robinson" w:date="2020-08-10T18:26:00Z" w:initials="SR">
    <w:p w14:paraId="5687EEA1" w14:textId="67A96101" w:rsidR="006239F3" w:rsidRDefault="006239F3">
      <w:pPr>
        <w:pStyle w:val="CommentText"/>
      </w:pPr>
      <w:r>
        <w:rPr>
          <w:rStyle w:val="CommentReference"/>
        </w:rPr>
        <w:annotationRef/>
      </w:r>
      <w:r>
        <w:t>‘centered on?’</w:t>
      </w:r>
    </w:p>
  </w:comment>
  <w:comment w:id="41" w:author="Troy Biernath" w:date="2020-08-06T15:41:00Z" w:initials="TB">
    <w:p w14:paraId="3396D684" w14:textId="588A2871" w:rsidR="008E3C66" w:rsidRDefault="008E3C66">
      <w:pPr>
        <w:pStyle w:val="CommentText"/>
      </w:pPr>
      <w:r>
        <w:rPr>
          <w:rStyle w:val="CommentReference"/>
        </w:rPr>
        <w:annotationRef/>
      </w:r>
      <w:r>
        <w:t>Fix and reference?</w:t>
      </w:r>
    </w:p>
  </w:comment>
  <w:comment w:id="42" w:author="Troy Biernath" w:date="2020-08-10T16:37:00Z" w:initials="TB">
    <w:p w14:paraId="20D2A309" w14:textId="2FDA5303" w:rsidR="00391B5A" w:rsidRDefault="00391B5A">
      <w:pPr>
        <w:pStyle w:val="CommentText"/>
      </w:pPr>
      <w:r>
        <w:rPr>
          <w:rStyle w:val="CommentReference"/>
        </w:rPr>
        <w:annotationRef/>
      </w:r>
      <w:r>
        <w:t>ref</w:t>
      </w:r>
    </w:p>
  </w:comment>
  <w:comment w:id="43" w:author="Serina Robinson" w:date="2020-08-10T18:50:00Z" w:initials="SR">
    <w:p w14:paraId="7D8B7CBF" w14:textId="41E5A833" w:rsidR="00F32DDA" w:rsidRDefault="00F32DDA">
      <w:pPr>
        <w:pStyle w:val="CommentText"/>
      </w:pPr>
      <w:r>
        <w:rPr>
          <w:rStyle w:val="CommentReference"/>
        </w:rPr>
        <w:annotationRef/>
      </w:r>
      <w:r>
        <w:t>Xanthomonas campestris 4KU5 structure (</w:t>
      </w:r>
      <w:proofErr w:type="spellStart"/>
      <w:r>
        <w:t>Goblirsch</w:t>
      </w:r>
      <w:proofErr w:type="spellEnd"/>
      <w:r>
        <w:t xml:space="preserve"> et al. 2016)</w:t>
      </w:r>
    </w:p>
  </w:comment>
  <w:comment w:id="44" w:author="Serina Robinson" w:date="2020-08-10T18:28:00Z" w:initials="SR">
    <w:p w14:paraId="6D094360" w14:textId="509F3EE8" w:rsidR="005F0167" w:rsidRDefault="005F0167">
      <w:pPr>
        <w:pStyle w:val="CommentText"/>
      </w:pPr>
      <w:r>
        <w:rPr>
          <w:rStyle w:val="CommentReference"/>
        </w:rPr>
        <w:annotationRef/>
      </w:r>
      <w:r>
        <w:t xml:space="preserve">You can specify here </w:t>
      </w:r>
      <w:r w:rsidR="00A35131">
        <w:t xml:space="preserve">spheres of varying radii (in Å) away from the </w:t>
      </w:r>
      <w:proofErr w:type="spellStart"/>
      <w:r w:rsidR="00A35131">
        <w:t>alph</w:t>
      </w:r>
      <w:proofErr w:type="spellEnd"/>
      <w:r w:rsidR="00A35131">
        <w:t xml:space="preserve"> carbon of the</w:t>
      </w:r>
      <w:r>
        <w:t xml:space="preserve"> active site cysteine (C143</w:t>
      </w:r>
      <w:r w:rsidR="00A35131">
        <w:t>)</w:t>
      </w:r>
    </w:p>
  </w:comment>
  <w:comment w:id="45" w:author="Troy Biernath" w:date="2020-08-10T16:57:00Z" w:initials="TB">
    <w:p w14:paraId="2E3D1BF9" w14:textId="0DFBD459" w:rsidR="00B9756D" w:rsidRDefault="00B9756D">
      <w:pPr>
        <w:pStyle w:val="CommentText"/>
      </w:pPr>
      <w:r>
        <w:rPr>
          <w:rStyle w:val="CommentReference"/>
        </w:rPr>
        <w:annotationRef/>
      </w:r>
      <w:r>
        <w:t>how big were forests grown?</w:t>
      </w:r>
    </w:p>
  </w:comment>
  <w:comment w:id="46" w:author="Serina Robinson" w:date="2020-08-10T18:47:00Z" w:initials="SR">
    <w:p w14:paraId="19240B4F" w14:textId="77777777" w:rsidR="00A35131" w:rsidRPr="00A35131" w:rsidRDefault="00A35131" w:rsidP="00A35131">
      <w:pPr>
        <w:spacing w:line="240" w:lineRule="auto"/>
        <w:rPr>
          <w:rFonts w:eastAsia="Times New Roman" w:cs="Times New Roman"/>
          <w:szCs w:val="24"/>
        </w:rPr>
      </w:pPr>
      <w:r>
        <w:rPr>
          <w:rStyle w:val="CommentReference"/>
        </w:rPr>
        <w:annotationRef/>
      </w:r>
      <w:r>
        <w:t xml:space="preserve">Default is 500 trees: </w:t>
      </w:r>
      <w:hyperlink r:id="rId1" w:history="1">
        <w:r w:rsidRPr="00A35131">
          <w:rPr>
            <w:rFonts w:eastAsia="Times New Roman" w:cs="Times New Roman"/>
            <w:color w:val="0000FF"/>
            <w:szCs w:val="24"/>
            <w:u w:val="single"/>
          </w:rPr>
          <w:t>https://www.rdocumentation.org/packages/ranger/versions/0.12.1/topics/ranger</w:t>
        </w:r>
      </w:hyperlink>
    </w:p>
    <w:p w14:paraId="083D1B35" w14:textId="5D77F014" w:rsidR="00A35131" w:rsidRDefault="00A35131">
      <w:pPr>
        <w:pStyle w:val="CommentText"/>
      </w:pPr>
      <w:r>
        <w:t>Assuming you didn’t change it manually it should be 500. You might be able to check by examining the ‘train’ object</w:t>
      </w:r>
    </w:p>
  </w:comment>
  <w:comment w:id="47" w:author="Serina Robinson" w:date="2020-08-10T18:51:00Z" w:initials="SR">
    <w:p w14:paraId="509092E0" w14:textId="19454444" w:rsidR="00F32DDA" w:rsidRDefault="00F32DDA">
      <w:pPr>
        <w:pStyle w:val="CommentText"/>
      </w:pPr>
      <w:r>
        <w:rPr>
          <w:rStyle w:val="CommentReference"/>
        </w:rPr>
        <w:annotationRef/>
      </w:r>
      <w:r>
        <w:t>Random forest algorithm in the ‘ranger’ package in R</w:t>
      </w:r>
    </w:p>
  </w:comment>
  <w:comment w:id="48" w:author="Troy Biernath" w:date="2020-08-06T15:47:00Z" w:initials="TB">
    <w:p w14:paraId="78972328" w14:textId="6D19A27A" w:rsidR="00524375" w:rsidRDefault="00524375">
      <w:pPr>
        <w:pStyle w:val="CommentText"/>
      </w:pPr>
      <w:r>
        <w:rPr>
          <w:rStyle w:val="CommentReference"/>
        </w:rPr>
        <w:annotationRef/>
      </w:r>
      <w:r w:rsidR="00A35131">
        <w:t>R</w:t>
      </w:r>
      <w:r>
        <w:t>ef</w:t>
      </w:r>
      <w:r w:rsidR="00A35131">
        <w:t xml:space="preserve">. </w:t>
      </w:r>
    </w:p>
  </w:comment>
  <w:comment w:id="49" w:author="Serina Robinson" w:date="2020-08-10T18:48:00Z" w:initials="SR">
    <w:p w14:paraId="0B7B2500" w14:textId="3E944E96" w:rsidR="00A35131" w:rsidRDefault="00A35131">
      <w:pPr>
        <w:pStyle w:val="CommentText"/>
      </w:pPr>
      <w:r>
        <w:rPr>
          <w:rStyle w:val="CommentReference"/>
        </w:rPr>
        <w:annotationRef/>
      </w:r>
      <w:r>
        <w:t>Feel free to focus on writing up the results first. References can be tedious to add in and can always be added later (even when you return to it this fall), but results will be freshest in your mind now</w:t>
      </w:r>
    </w:p>
  </w:comment>
  <w:comment w:id="50" w:author="Serina Robinson" w:date="2020-08-10T18:51:00Z" w:initials="SR">
    <w:p w14:paraId="22727D3A" w14:textId="06B99A26" w:rsidR="00F32DDA" w:rsidRDefault="00F32DDA">
      <w:pPr>
        <w:pStyle w:val="CommentText"/>
      </w:pPr>
      <w:r>
        <w:rPr>
          <w:rStyle w:val="CommentReference"/>
        </w:rPr>
        <w:annotationRef/>
      </w:r>
      <w:r>
        <w:t>The ‘train’ function is actually part of the ‘caret’ package. ‘ranger’ goes above when you describe the random forest algorithm</w:t>
      </w:r>
    </w:p>
  </w:comment>
  <w:comment w:id="51" w:author="Serina Robinson" w:date="2020-08-10T18:28:00Z" w:initials="SR">
    <w:p w14:paraId="11125EFB" w14:textId="6C04CACE" w:rsidR="005F0167" w:rsidRDefault="005F0167">
      <w:pPr>
        <w:pStyle w:val="CommentText"/>
      </w:pPr>
      <w:r>
        <w:rPr>
          <w:rStyle w:val="CommentReference"/>
        </w:rPr>
        <w:annotationRef/>
      </w:r>
      <w:r>
        <w:t>I would say ‘random forest regression’ here because you still used the random forest algorithm</w:t>
      </w:r>
      <w:r w:rsidR="00A35131">
        <w:t xml:space="preserve"> here, just for ‘regression’ rather than classification</w:t>
      </w:r>
    </w:p>
  </w:comment>
  <w:comment w:id="52" w:author="Serina Robinson" w:date="2020-08-10T18:29:00Z" w:initials="SR">
    <w:p w14:paraId="1B7930F9" w14:textId="18716206" w:rsidR="005F0167" w:rsidRDefault="005F0167">
      <w:pPr>
        <w:pStyle w:val="CommentText"/>
      </w:pPr>
      <w:r>
        <w:rPr>
          <w:rStyle w:val="CommentReference"/>
        </w:rPr>
        <w:annotationRef/>
      </w:r>
      <w:r>
        <w:t>As a general rule I try not to start a sentence with an integer. You could write ‘Four’ for example</w:t>
      </w:r>
    </w:p>
  </w:comment>
  <w:comment w:id="53" w:author="Troy Biernath" w:date="2020-08-10T16:56:00Z" w:initials="TB">
    <w:p w14:paraId="68349094" w14:textId="5D6CA7D8" w:rsidR="00F60B01" w:rsidRDefault="00F60B01">
      <w:pPr>
        <w:pStyle w:val="CommentText"/>
      </w:pPr>
      <w:r>
        <w:rPr>
          <w:rStyle w:val="CommentReference"/>
        </w:rPr>
        <w:annotationRef/>
      </w:r>
      <w:r>
        <w:t xml:space="preserve">should I talk about the </w:t>
      </w:r>
      <w:r w:rsidR="007C3E3A">
        <w:t>rest of the groups we tried too?</w:t>
      </w:r>
    </w:p>
  </w:comment>
  <w:comment w:id="54" w:author="Serina Robinson" w:date="2020-08-10T18:35:00Z" w:initials="SR">
    <w:p w14:paraId="330B972C" w14:textId="43B1BCCF" w:rsidR="005F0167" w:rsidRDefault="005F0167">
      <w:pPr>
        <w:pStyle w:val="CommentText"/>
      </w:pPr>
      <w:r>
        <w:rPr>
          <w:rStyle w:val="CommentReference"/>
        </w:rPr>
        <w:annotationRef/>
      </w:r>
      <w:r>
        <w:t>I think it’s alright if you just stick with this for simplicity</w:t>
      </w:r>
      <w:r w:rsidR="00A35131">
        <w:t xml:space="preserve"> and clarity</w:t>
      </w:r>
      <w:r>
        <w:t xml:space="preserve">. </w:t>
      </w:r>
      <w:r w:rsidR="00A35131">
        <w:t xml:space="preserve">You’ve got plenty to write about </w:t>
      </w:r>
      <w:proofErr w:type="spellStart"/>
      <w:r w:rsidR="00A35131">
        <w:t>haha</w:t>
      </w:r>
      <w:proofErr w:type="spellEnd"/>
      <w:r w:rsidR="00A35131">
        <w:t xml:space="preserve">. Could you just put the table of all the different groups in the supplement? </w:t>
      </w:r>
    </w:p>
  </w:comment>
  <w:comment w:id="55" w:author="Serina Robinson" w:date="2020-08-10T18:40:00Z" w:initials="SR">
    <w:p w14:paraId="14A53801" w14:textId="4BA36B2B" w:rsidR="00A35131" w:rsidRDefault="00A35131">
      <w:pPr>
        <w:pStyle w:val="CommentText"/>
      </w:pPr>
      <w:r>
        <w:rPr>
          <w:rStyle w:val="CommentReference"/>
        </w:rPr>
        <w:annotationRef/>
      </w:r>
      <w:r>
        <w:t>I would refer to this as ‘Classification accuracy’ technically</w:t>
      </w:r>
    </w:p>
  </w:comment>
  <w:comment w:id="56" w:author="Serina Robinson" w:date="2020-08-10T18:51:00Z" w:initials="SR">
    <w:p w14:paraId="2CEDE4D1" w14:textId="25883B9E" w:rsidR="00CE2380" w:rsidRDefault="00CE2380">
      <w:pPr>
        <w:pStyle w:val="CommentText"/>
      </w:pPr>
      <w:r>
        <w:rPr>
          <w:rStyle w:val="CommentReference"/>
        </w:rPr>
        <w:annotationRef/>
      </w:r>
      <w:r>
        <w:t>You should specify here how many folds (10-fold) and how many repeats (3?)</w:t>
      </w:r>
    </w:p>
  </w:comment>
  <w:comment w:id="57" w:author="Serina Robinson" w:date="2020-08-10T18:58:00Z" w:initials="SR">
    <w:p w14:paraId="659CA64B" w14:textId="19EE9BA6" w:rsidR="00BF0A3D" w:rsidRDefault="00BF0A3D">
      <w:pPr>
        <w:pStyle w:val="CommentText"/>
      </w:pPr>
      <w:r>
        <w:rPr>
          <w:rStyle w:val="CommentReference"/>
        </w:rPr>
        <w:annotationRef/>
      </w:r>
      <w:r>
        <w:t xml:space="preserve">An important clarification is that these are in fact ‘metagenome-assembled genomes’ or MAGs so not true ‘closed’ genomes. </w:t>
      </w:r>
      <w:r>
        <w:t xml:space="preserve">I would just write as ‘metagenome-assembled </w:t>
      </w:r>
      <w:r>
        <w:t>genomes’</w:t>
      </w:r>
      <w:bookmarkStart w:id="58" w:name="_GoBack"/>
      <w:bookmarkEnd w:id="58"/>
    </w:p>
  </w:comment>
  <w:comment w:id="59" w:author="Troy Biernath" w:date="2020-08-10T17:08:00Z" w:initials="TB">
    <w:p w14:paraId="47F7180B" w14:textId="68E30279" w:rsidR="007D521F" w:rsidRDefault="007D521F">
      <w:pPr>
        <w:pStyle w:val="CommentText"/>
      </w:pPr>
      <w:r>
        <w:rPr>
          <w:rStyle w:val="CommentReference"/>
        </w:rPr>
        <w:annotationRef/>
      </w:r>
      <w:r>
        <w:t>Ref and probably say this differently</w:t>
      </w:r>
    </w:p>
  </w:comment>
  <w:comment w:id="60" w:author="Serina Robinson" w:date="2020-08-10T18:57:00Z" w:initials="SR">
    <w:p w14:paraId="09C6BA09" w14:textId="71806481" w:rsidR="00BF0A3D" w:rsidRDefault="00BF0A3D">
      <w:pPr>
        <w:pStyle w:val="CommentText"/>
      </w:pPr>
      <w:r>
        <w:rPr>
          <w:rStyle w:val="CommentReference"/>
        </w:rPr>
        <w:annotationRef/>
      </w:r>
      <w:r>
        <w:t xml:space="preserve">You can mention the mBio and </w:t>
      </w:r>
      <w:proofErr w:type="spellStart"/>
      <w:r>
        <w:t>SynBio</w:t>
      </w:r>
      <w:proofErr w:type="spellEnd"/>
      <w:r>
        <w:t xml:space="preserve"> papers here (Smith et al. 2020; Robinson et al. 2020) to clarify which ‘previous experiments’ you are talking about</w:t>
      </w:r>
      <w:r>
        <w:t>. I know I said you don’t have to worry about references too much so this is low priority.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2340E7" w15:done="0"/>
  <w15:commentEx w15:paraId="37ED49DC" w15:paraIdParent="5F2340E7" w15:done="0"/>
  <w15:commentEx w15:paraId="66211C71" w15:done="0"/>
  <w15:commentEx w15:paraId="2FAF2596" w15:done="0"/>
  <w15:commentEx w15:paraId="0C434E8B" w15:done="0"/>
  <w15:commentEx w15:paraId="3213A2BC" w15:done="0"/>
  <w15:commentEx w15:paraId="136C1C9E" w15:done="0"/>
  <w15:commentEx w15:paraId="0D4737BC" w15:done="0"/>
  <w15:commentEx w15:paraId="1DE31D69" w15:done="0"/>
  <w15:commentEx w15:paraId="20246D1E" w15:paraIdParent="1DE31D69" w15:done="0"/>
  <w15:commentEx w15:paraId="5687EEA1" w15:done="0"/>
  <w15:commentEx w15:paraId="3396D684" w15:done="0"/>
  <w15:commentEx w15:paraId="20D2A309" w15:done="0"/>
  <w15:commentEx w15:paraId="7D8B7CBF" w15:paraIdParent="20D2A309" w15:done="0"/>
  <w15:commentEx w15:paraId="6D094360" w15:done="0"/>
  <w15:commentEx w15:paraId="2E3D1BF9" w15:done="0"/>
  <w15:commentEx w15:paraId="083D1B35" w15:paraIdParent="2E3D1BF9" w15:done="0"/>
  <w15:commentEx w15:paraId="509092E0" w15:done="0"/>
  <w15:commentEx w15:paraId="78972328" w15:done="0"/>
  <w15:commentEx w15:paraId="0B7B2500" w15:paraIdParent="78972328" w15:done="0"/>
  <w15:commentEx w15:paraId="22727D3A" w15:done="0"/>
  <w15:commentEx w15:paraId="11125EFB" w15:done="0"/>
  <w15:commentEx w15:paraId="1B7930F9" w15:done="0"/>
  <w15:commentEx w15:paraId="68349094" w15:done="0"/>
  <w15:commentEx w15:paraId="330B972C" w15:paraIdParent="68349094" w15:done="0"/>
  <w15:commentEx w15:paraId="14A53801" w15:done="0"/>
  <w15:commentEx w15:paraId="2CEDE4D1" w15:done="0"/>
  <w15:commentEx w15:paraId="659CA64B" w15:done="0"/>
  <w15:commentEx w15:paraId="47F7180B" w15:done="0"/>
  <w15:commentEx w15:paraId="09C6BA09" w15:paraIdParent="47F718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68312" w16cex:dateUtc="2020-08-06T18:24:00Z"/>
  <w16cex:commentExtensible w16cex:durableId="22D69C78" w16cex:dateUtc="2020-08-06T20:12:00Z"/>
  <w16cex:commentExtensible w16cex:durableId="22D6A337" w16cex:dateUtc="2020-08-06T20:41:00Z"/>
  <w16cex:commentExtensible w16cex:durableId="22DBF65E" w16cex:dateUtc="2020-08-10T21:37:00Z"/>
  <w16cex:commentExtensible w16cex:durableId="22DBFB0E" w16cex:dateUtc="2020-08-10T21:57:00Z"/>
  <w16cex:commentExtensible w16cex:durableId="22D6A485" w16cex:dateUtc="2020-08-06T20:47:00Z"/>
  <w16cex:commentExtensible w16cex:durableId="22DBFAA6" w16cex:dateUtc="2020-08-10T21:56:00Z"/>
  <w16cex:commentExtensible w16cex:durableId="22DBFD95" w16cex:dateUtc="2020-08-10T2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2340E7" w16cid:durableId="22D68312"/>
  <w16cid:commentId w16cid:paraId="37ED49DC" w16cid:durableId="22DC1546"/>
  <w16cid:commentId w16cid:paraId="66211C71" w16cid:durableId="22DC0E5A"/>
  <w16cid:commentId w16cid:paraId="2FAF2596" w16cid:durableId="22DC155F"/>
  <w16cid:commentId w16cid:paraId="0C434E8B" w16cid:durableId="22DC0E88"/>
  <w16cid:commentId w16cid:paraId="3213A2BC" w16cid:durableId="22DC0FB5"/>
  <w16cid:commentId w16cid:paraId="136C1C9E" w16cid:durableId="22DC0EB8"/>
  <w16cid:commentId w16cid:paraId="0D4737BC" w16cid:durableId="22DC13D1"/>
  <w16cid:commentId w16cid:paraId="1DE31D69" w16cid:durableId="22D69C78"/>
  <w16cid:commentId w16cid:paraId="20246D1E" w16cid:durableId="22DC13ED"/>
  <w16cid:commentId w16cid:paraId="5687EEA1" w16cid:durableId="22DC0FE3"/>
  <w16cid:commentId w16cid:paraId="3396D684" w16cid:durableId="22D6A337"/>
  <w16cid:commentId w16cid:paraId="20D2A309" w16cid:durableId="22DBF65E"/>
  <w16cid:commentId w16cid:paraId="7D8B7CBF" w16cid:durableId="22DC1580"/>
  <w16cid:commentId w16cid:paraId="6D094360" w16cid:durableId="22DC1033"/>
  <w16cid:commentId w16cid:paraId="2E3D1BF9" w16cid:durableId="22DBFB0E"/>
  <w16cid:commentId w16cid:paraId="083D1B35" w16cid:durableId="22DC14D1"/>
  <w16cid:commentId w16cid:paraId="509092E0" w16cid:durableId="22DC15A6"/>
  <w16cid:commentId w16cid:paraId="78972328" w16cid:durableId="22D6A485"/>
  <w16cid:commentId w16cid:paraId="0B7B2500" w16cid:durableId="22DC14FF"/>
  <w16cid:commentId w16cid:paraId="22727D3A" w16cid:durableId="22DC159B"/>
  <w16cid:commentId w16cid:paraId="11125EFB" w16cid:durableId="22DC105A"/>
  <w16cid:commentId w16cid:paraId="1B7930F9" w16cid:durableId="22DC1070"/>
  <w16cid:commentId w16cid:paraId="68349094" w16cid:durableId="22DBFAA6"/>
  <w16cid:commentId w16cid:paraId="330B972C" w16cid:durableId="22DC120B"/>
  <w16cid:commentId w16cid:paraId="14A53801" w16cid:durableId="22DC1309"/>
  <w16cid:commentId w16cid:paraId="2CEDE4D1" w16cid:durableId="22DC15C8"/>
  <w16cid:commentId w16cid:paraId="659CA64B" w16cid:durableId="22DC173B"/>
  <w16cid:commentId w16cid:paraId="47F7180B" w16cid:durableId="22DBFD95"/>
  <w16cid:commentId w16cid:paraId="09C6BA09" w16cid:durableId="22DC17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40F90"/>
    <w:multiLevelType w:val="hybridMultilevel"/>
    <w:tmpl w:val="5E6E3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ina Robinson">
    <w15:presenceInfo w15:providerId="Windows Live" w15:userId="835f09c749e1ef09"/>
  </w15:person>
  <w15:person w15:author="Troy Biernath">
    <w15:presenceInfo w15:providerId="Windows Live" w15:userId="aed3d806ed7068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60"/>
    <w:rsid w:val="00002704"/>
    <w:rsid w:val="00007B63"/>
    <w:rsid w:val="000527F7"/>
    <w:rsid w:val="000C2B66"/>
    <w:rsid w:val="000D0B9A"/>
    <w:rsid w:val="000E348B"/>
    <w:rsid w:val="000E502D"/>
    <w:rsid w:val="000F3227"/>
    <w:rsid w:val="0011453B"/>
    <w:rsid w:val="00124557"/>
    <w:rsid w:val="00131219"/>
    <w:rsid w:val="00162F02"/>
    <w:rsid w:val="001674EF"/>
    <w:rsid w:val="00180617"/>
    <w:rsid w:val="00185232"/>
    <w:rsid w:val="001933B8"/>
    <w:rsid w:val="001C1932"/>
    <w:rsid w:val="001D0F90"/>
    <w:rsid w:val="001D3139"/>
    <w:rsid w:val="001E2B31"/>
    <w:rsid w:val="001F3B88"/>
    <w:rsid w:val="002167AA"/>
    <w:rsid w:val="00225205"/>
    <w:rsid w:val="00242209"/>
    <w:rsid w:val="00283EEB"/>
    <w:rsid w:val="00296F64"/>
    <w:rsid w:val="002C7155"/>
    <w:rsid w:val="002F6FF8"/>
    <w:rsid w:val="003115F9"/>
    <w:rsid w:val="00313B69"/>
    <w:rsid w:val="00315639"/>
    <w:rsid w:val="00325276"/>
    <w:rsid w:val="00345A3C"/>
    <w:rsid w:val="00371CA5"/>
    <w:rsid w:val="00391B5A"/>
    <w:rsid w:val="00393E23"/>
    <w:rsid w:val="003B4AB3"/>
    <w:rsid w:val="003D5F1B"/>
    <w:rsid w:val="00412183"/>
    <w:rsid w:val="00414E2D"/>
    <w:rsid w:val="00436D75"/>
    <w:rsid w:val="004415E9"/>
    <w:rsid w:val="00472823"/>
    <w:rsid w:val="004A0A73"/>
    <w:rsid w:val="00506822"/>
    <w:rsid w:val="00524375"/>
    <w:rsid w:val="00530D50"/>
    <w:rsid w:val="0053219F"/>
    <w:rsid w:val="00590A04"/>
    <w:rsid w:val="005B4C12"/>
    <w:rsid w:val="005F0167"/>
    <w:rsid w:val="0060392A"/>
    <w:rsid w:val="006051FA"/>
    <w:rsid w:val="00606CEF"/>
    <w:rsid w:val="00614F4F"/>
    <w:rsid w:val="006239F3"/>
    <w:rsid w:val="0062667E"/>
    <w:rsid w:val="006568DC"/>
    <w:rsid w:val="0065733A"/>
    <w:rsid w:val="006805DE"/>
    <w:rsid w:val="00687272"/>
    <w:rsid w:val="006976A2"/>
    <w:rsid w:val="007141B6"/>
    <w:rsid w:val="007158B4"/>
    <w:rsid w:val="0075373A"/>
    <w:rsid w:val="0075620F"/>
    <w:rsid w:val="007744FB"/>
    <w:rsid w:val="00775CEC"/>
    <w:rsid w:val="00781060"/>
    <w:rsid w:val="00786955"/>
    <w:rsid w:val="00795976"/>
    <w:rsid w:val="007B148C"/>
    <w:rsid w:val="007C0650"/>
    <w:rsid w:val="007C3E3A"/>
    <w:rsid w:val="007D521F"/>
    <w:rsid w:val="007F7162"/>
    <w:rsid w:val="00843E0D"/>
    <w:rsid w:val="00876EC3"/>
    <w:rsid w:val="00885C68"/>
    <w:rsid w:val="00885C92"/>
    <w:rsid w:val="008C2952"/>
    <w:rsid w:val="008E3C66"/>
    <w:rsid w:val="008E7B23"/>
    <w:rsid w:val="00917E9E"/>
    <w:rsid w:val="00943B5A"/>
    <w:rsid w:val="00992006"/>
    <w:rsid w:val="009F531A"/>
    <w:rsid w:val="00A129CA"/>
    <w:rsid w:val="00A21509"/>
    <w:rsid w:val="00A35131"/>
    <w:rsid w:val="00A4727A"/>
    <w:rsid w:val="00A50594"/>
    <w:rsid w:val="00A717F1"/>
    <w:rsid w:val="00A739C4"/>
    <w:rsid w:val="00A74FA2"/>
    <w:rsid w:val="00A83A01"/>
    <w:rsid w:val="00A84CB1"/>
    <w:rsid w:val="00A85F00"/>
    <w:rsid w:val="00A953B1"/>
    <w:rsid w:val="00AB4CF0"/>
    <w:rsid w:val="00AC3149"/>
    <w:rsid w:val="00AD6700"/>
    <w:rsid w:val="00AE22AE"/>
    <w:rsid w:val="00AF2FB6"/>
    <w:rsid w:val="00B04448"/>
    <w:rsid w:val="00B10BAD"/>
    <w:rsid w:val="00B17610"/>
    <w:rsid w:val="00B209BC"/>
    <w:rsid w:val="00B27AFA"/>
    <w:rsid w:val="00B40C06"/>
    <w:rsid w:val="00B6178E"/>
    <w:rsid w:val="00B7522C"/>
    <w:rsid w:val="00B765BD"/>
    <w:rsid w:val="00B9756D"/>
    <w:rsid w:val="00BB45A9"/>
    <w:rsid w:val="00BD2046"/>
    <w:rsid w:val="00BE06EC"/>
    <w:rsid w:val="00BF0A3D"/>
    <w:rsid w:val="00C00A0B"/>
    <w:rsid w:val="00C26BA5"/>
    <w:rsid w:val="00C74F5E"/>
    <w:rsid w:val="00C7714C"/>
    <w:rsid w:val="00CB5234"/>
    <w:rsid w:val="00CC1B63"/>
    <w:rsid w:val="00CD4543"/>
    <w:rsid w:val="00CE2380"/>
    <w:rsid w:val="00D07AAB"/>
    <w:rsid w:val="00D45204"/>
    <w:rsid w:val="00D45FE1"/>
    <w:rsid w:val="00D90923"/>
    <w:rsid w:val="00DA462B"/>
    <w:rsid w:val="00DA7065"/>
    <w:rsid w:val="00E00C5F"/>
    <w:rsid w:val="00E421D2"/>
    <w:rsid w:val="00E6599F"/>
    <w:rsid w:val="00E8144F"/>
    <w:rsid w:val="00E94E50"/>
    <w:rsid w:val="00EC4E8C"/>
    <w:rsid w:val="00ED41AD"/>
    <w:rsid w:val="00F32DDA"/>
    <w:rsid w:val="00F350B5"/>
    <w:rsid w:val="00F604C4"/>
    <w:rsid w:val="00F60B01"/>
    <w:rsid w:val="00F80295"/>
    <w:rsid w:val="00FA3829"/>
    <w:rsid w:val="00FD5B8E"/>
    <w:rsid w:val="00FF6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2143E"/>
  <w15:chartTrackingRefBased/>
  <w15:docId w15:val="{3CB2AC2B-5210-4C3A-870D-4F62540D6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5A3C"/>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F3A"/>
    <w:pPr>
      <w:spacing w:after="0" w:line="240" w:lineRule="auto"/>
      <w:ind w:left="720"/>
      <w:contextualSpacing/>
    </w:pPr>
    <w:rPr>
      <w:rFonts w:asciiTheme="minorHAnsi" w:hAnsiTheme="minorHAnsi"/>
      <w:szCs w:val="24"/>
    </w:rPr>
  </w:style>
  <w:style w:type="character" w:styleId="CommentReference">
    <w:name w:val="annotation reference"/>
    <w:basedOn w:val="DefaultParagraphFont"/>
    <w:uiPriority w:val="99"/>
    <w:semiHidden/>
    <w:unhideWhenUsed/>
    <w:rsid w:val="00B765BD"/>
    <w:rPr>
      <w:sz w:val="16"/>
      <w:szCs w:val="16"/>
    </w:rPr>
  </w:style>
  <w:style w:type="paragraph" w:styleId="CommentText">
    <w:name w:val="annotation text"/>
    <w:basedOn w:val="Normal"/>
    <w:link w:val="CommentTextChar"/>
    <w:uiPriority w:val="99"/>
    <w:semiHidden/>
    <w:unhideWhenUsed/>
    <w:rsid w:val="00B765BD"/>
    <w:pPr>
      <w:spacing w:line="240" w:lineRule="auto"/>
    </w:pPr>
    <w:rPr>
      <w:sz w:val="20"/>
      <w:szCs w:val="20"/>
    </w:rPr>
  </w:style>
  <w:style w:type="character" w:customStyle="1" w:styleId="CommentTextChar">
    <w:name w:val="Comment Text Char"/>
    <w:basedOn w:val="DefaultParagraphFont"/>
    <w:link w:val="CommentText"/>
    <w:uiPriority w:val="99"/>
    <w:semiHidden/>
    <w:rsid w:val="00B765B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765BD"/>
    <w:rPr>
      <w:b/>
      <w:bCs/>
    </w:rPr>
  </w:style>
  <w:style w:type="character" w:customStyle="1" w:styleId="CommentSubjectChar">
    <w:name w:val="Comment Subject Char"/>
    <w:basedOn w:val="CommentTextChar"/>
    <w:link w:val="CommentSubject"/>
    <w:uiPriority w:val="99"/>
    <w:semiHidden/>
    <w:rsid w:val="00B765BD"/>
    <w:rPr>
      <w:rFonts w:ascii="Times New Roman" w:hAnsi="Times New Roman"/>
      <w:b/>
      <w:bCs/>
      <w:sz w:val="20"/>
      <w:szCs w:val="20"/>
    </w:rPr>
  </w:style>
  <w:style w:type="paragraph" w:styleId="BalloonText">
    <w:name w:val="Balloon Text"/>
    <w:basedOn w:val="Normal"/>
    <w:link w:val="BalloonTextChar"/>
    <w:uiPriority w:val="99"/>
    <w:semiHidden/>
    <w:unhideWhenUsed/>
    <w:rsid w:val="00B765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5BD"/>
    <w:rPr>
      <w:rFonts w:ascii="Segoe UI" w:hAnsi="Segoe UI" w:cs="Segoe UI"/>
      <w:sz w:val="18"/>
      <w:szCs w:val="18"/>
    </w:rPr>
  </w:style>
  <w:style w:type="character" w:styleId="Hyperlink">
    <w:name w:val="Hyperlink"/>
    <w:basedOn w:val="DefaultParagraphFont"/>
    <w:uiPriority w:val="99"/>
    <w:semiHidden/>
    <w:unhideWhenUsed/>
    <w:rsid w:val="00A351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92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rdocumentation.org/packages/ranger/versions/0.12.1/topics/ranger"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emf"/><Relationship Id="rId34" Type="http://schemas.microsoft.com/office/2011/relationships/people" Target="people.xml"/><Relationship Id="rId7" Type="http://schemas.microsoft.com/office/2011/relationships/commentsExtended" Target="commentsExtended.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36" Type="http://schemas.microsoft.com/office/2018/08/relationships/commentsExtensible" Target="commentsExtensible.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theme" Target="theme/theme1.xml"/><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01167-7A44-BB4D-AFA8-8D627923D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Biernath</dc:creator>
  <cp:keywords/>
  <dc:description/>
  <cp:lastModifiedBy>Serina Robinson</cp:lastModifiedBy>
  <cp:revision>11</cp:revision>
  <dcterms:created xsi:type="dcterms:W3CDTF">2020-08-10T23:16:00Z</dcterms:created>
  <dcterms:modified xsi:type="dcterms:W3CDTF">2020-08-10T23:58:00Z</dcterms:modified>
</cp:coreProperties>
</file>